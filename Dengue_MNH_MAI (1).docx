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1D319" w14:textId="77777777" w:rsidR="00BB57E4" w:rsidRPr="00BB57E4" w:rsidRDefault="00BB57E4">
      <w:pPr>
        <w:jc w:val="center"/>
        <w:rPr>
          <w:ins w:id="0" w:author="Md.Aminul Islam" w:date="2023-10-07T02:27:00Z"/>
          <w:rFonts w:ascii="Times New Roman" w:hAnsi="Times New Roman" w:cs="Times New Roman"/>
          <w:sz w:val="36"/>
          <w:szCs w:val="36"/>
          <w:rPrChange w:id="1" w:author="Md.Aminul Islam" w:date="2023-10-07T02:27:00Z">
            <w:rPr>
              <w:ins w:id="2" w:author="Md.Aminul Islam" w:date="2023-10-07T02:27:00Z"/>
            </w:rPr>
          </w:rPrChange>
        </w:rPr>
        <w:pPrChange w:id="3" w:author="Md.Aminul Islam" w:date="2023-10-07T02:27:00Z">
          <w:pPr/>
        </w:pPrChange>
      </w:pPr>
    </w:p>
    <w:p w14:paraId="2B2C2207" w14:textId="4B653464" w:rsidR="00BB57E4" w:rsidRPr="00BB57E4" w:rsidRDefault="00BB57E4">
      <w:pPr>
        <w:jc w:val="center"/>
        <w:rPr>
          <w:ins w:id="4" w:author="Md.Aminul Islam" w:date="2023-10-07T02:27:00Z"/>
          <w:rFonts w:ascii="Times New Roman" w:hAnsi="Times New Roman" w:cs="Times New Roman"/>
          <w:sz w:val="36"/>
          <w:szCs w:val="36"/>
          <w:rPrChange w:id="5" w:author="Md.Aminul Islam" w:date="2023-10-07T02:27:00Z">
            <w:rPr>
              <w:ins w:id="6" w:author="Md.Aminul Islam" w:date="2023-10-07T02:27:00Z"/>
            </w:rPr>
          </w:rPrChange>
        </w:rPr>
        <w:pPrChange w:id="7" w:author="Md.Aminul Islam" w:date="2023-10-07T02:27:00Z">
          <w:pPr/>
        </w:pPrChange>
      </w:pPr>
      <w:ins w:id="8" w:author="Md.Aminul Islam" w:date="2023-10-07T02:27:00Z">
        <w:r w:rsidRPr="00BB57E4">
          <w:rPr>
            <w:rFonts w:ascii="Times New Roman" w:hAnsi="Times New Roman" w:cs="Times New Roman"/>
            <w:sz w:val="36"/>
            <w:szCs w:val="36"/>
            <w:rPrChange w:id="9" w:author="Md.Aminul Islam" w:date="2023-10-07T02:27:00Z">
              <w:rPr/>
            </w:rPrChange>
          </w:rPr>
          <w:t>An Epidemic Forecasting Study on Dengue</w:t>
        </w:r>
      </w:ins>
      <w:ins w:id="10" w:author="Md.Aminul Islam" w:date="2023-10-07T02:28:00Z">
        <w:r>
          <w:rPr>
            <w:rFonts w:ascii="Times New Roman" w:hAnsi="Times New Roman" w:cs="Times New Roman"/>
            <w:sz w:val="36"/>
            <w:szCs w:val="36"/>
          </w:rPr>
          <w:t xml:space="preserve"> Disease of Bangladesh</w:t>
        </w:r>
      </w:ins>
      <w:ins w:id="11" w:author="Md.Aminul Islam" w:date="2023-10-07T02:27:00Z">
        <w:r w:rsidRPr="00BB57E4">
          <w:rPr>
            <w:rFonts w:ascii="Times New Roman" w:hAnsi="Times New Roman" w:cs="Times New Roman"/>
            <w:sz w:val="36"/>
            <w:szCs w:val="36"/>
            <w:rPrChange w:id="12" w:author="Md.Aminul Islam" w:date="2023-10-07T02:27:00Z">
              <w:rPr/>
            </w:rPrChange>
          </w:rPr>
          <w:t>: Long-term Data Analysis Using Machine Learning Models</w:t>
        </w:r>
      </w:ins>
    </w:p>
    <w:p w14:paraId="57222602" w14:textId="2BBF592C" w:rsidR="00BB57E4" w:rsidRDefault="001E6314" w:rsidP="00BB57E4">
      <w:pPr>
        <w:rPr>
          <w:ins w:id="13" w:author="Md.Aminul Islam" w:date="2023-10-07T02:31:00Z"/>
          <w:rFonts w:ascii="Times New Roman" w:hAnsi="Times New Roman" w:cs="Times New Roman"/>
          <w:vertAlign w:val="superscript"/>
        </w:rPr>
      </w:pPr>
      <w:ins w:id="14" w:author="Md.Aminul Islam" w:date="2023-10-07T02:30:00Z">
        <w:r>
          <w:rPr>
            <w:rFonts w:ascii="Times New Roman" w:hAnsi="Times New Roman" w:cs="Times New Roman"/>
          </w:rPr>
          <w:t>Md. Aminul Islam</w:t>
        </w:r>
      </w:ins>
      <w:ins w:id="15" w:author="Md.Aminul Islam" w:date="2023-10-07T02:31:00Z">
        <w:r>
          <w:rPr>
            <w:rFonts w:ascii="Times New Roman" w:hAnsi="Times New Roman" w:cs="Times New Roman"/>
            <w:vertAlign w:val="superscript"/>
          </w:rPr>
          <w:t>A</w:t>
        </w:r>
      </w:ins>
      <w:ins w:id="16" w:author="Md.Aminul Islam" w:date="2023-10-07T02:30:00Z">
        <w:r>
          <w:rPr>
            <w:rFonts w:ascii="Times New Roman" w:hAnsi="Times New Roman" w:cs="Times New Roman"/>
            <w:vertAlign w:val="superscript"/>
          </w:rPr>
          <w:t>,</w:t>
        </w:r>
      </w:ins>
      <w:ins w:id="17" w:author="Md.Aminul Islam" w:date="2023-10-07T02:31:00Z">
        <w:r>
          <w:rPr>
            <w:rFonts w:ascii="Times New Roman" w:hAnsi="Times New Roman" w:cs="Times New Roman"/>
            <w:vertAlign w:val="superscript"/>
          </w:rPr>
          <w:t>B</w:t>
        </w:r>
      </w:ins>
    </w:p>
    <w:p w14:paraId="373D31A0" w14:textId="5B0C0B88" w:rsidR="001E6314" w:rsidRDefault="001E6314" w:rsidP="001E6314">
      <w:pPr>
        <w:spacing w:after="0" w:line="480" w:lineRule="auto"/>
        <w:rPr>
          <w:ins w:id="18" w:author="Md.Aminul Islam" w:date="2023-10-07T02:31:00Z"/>
          <w:rFonts w:ascii="Times New Roman" w:hAnsi="Times New Roman" w:cs="Times New Roman"/>
        </w:rPr>
      </w:pPr>
      <w:ins w:id="19" w:author="Md.Aminul Islam" w:date="2023-10-07T02:31:00Z">
        <w:r>
          <w:rPr>
            <w:rFonts w:ascii="Times New Roman" w:hAnsi="Times New Roman" w:cs="Times New Roman"/>
            <w:vertAlign w:val="superscript"/>
          </w:rPr>
          <w:t>A</w:t>
        </w:r>
        <w:r>
          <w:rPr>
            <w:rFonts w:ascii="Times New Roman" w:hAnsi="Times New Roman" w:cs="Times New Roman"/>
          </w:rPr>
          <w:t>COVID-19 Diagnostic lab, Department of Microbiology, Noakhali Science and Technology University,</w:t>
        </w:r>
      </w:ins>
    </w:p>
    <w:p w14:paraId="41A591E7" w14:textId="77777777" w:rsidR="001E6314" w:rsidRDefault="001E6314" w:rsidP="001E6314">
      <w:pPr>
        <w:spacing w:after="0" w:line="480" w:lineRule="auto"/>
        <w:rPr>
          <w:ins w:id="20" w:author="Md.Aminul Islam" w:date="2023-10-07T02:31:00Z"/>
          <w:rFonts w:ascii="Times New Roman" w:hAnsi="Times New Roman" w:cs="Times New Roman"/>
        </w:rPr>
      </w:pPr>
      <w:ins w:id="21" w:author="Md.Aminul Islam" w:date="2023-10-07T02:31:00Z">
        <w:r>
          <w:rPr>
            <w:rFonts w:ascii="Times New Roman" w:hAnsi="Times New Roman" w:cs="Times New Roman"/>
          </w:rPr>
          <w:t>Noakhali-3814, Bangladesh</w:t>
        </w:r>
      </w:ins>
    </w:p>
    <w:p w14:paraId="07DB2F67" w14:textId="4ADCF3AE" w:rsidR="001E6314" w:rsidRDefault="001E6314" w:rsidP="001E6314">
      <w:pPr>
        <w:spacing w:after="0" w:line="480" w:lineRule="auto"/>
        <w:rPr>
          <w:ins w:id="22" w:author="Md.Aminul Islam" w:date="2023-10-07T02:31:00Z"/>
          <w:rFonts w:ascii="Times New Roman" w:hAnsi="Times New Roman" w:cs="Times New Roman"/>
        </w:rPr>
      </w:pPr>
      <w:ins w:id="23" w:author="Md.Aminul Islam" w:date="2023-10-07T02:31:00Z">
        <w:r>
          <w:rPr>
            <w:rFonts w:ascii="Times New Roman" w:hAnsi="Times New Roman" w:cs="Times New Roman"/>
            <w:vertAlign w:val="superscript"/>
          </w:rPr>
          <w:t>B</w:t>
        </w:r>
        <w:r>
          <w:rPr>
            <w:rFonts w:ascii="Times New Roman" w:hAnsi="Times New Roman" w:cs="Times New Roman"/>
          </w:rPr>
          <w:t>Advanced Molecular Lab, Department of Microbiology, President Abdul Hamid Medical College,</w:t>
        </w:r>
      </w:ins>
    </w:p>
    <w:p w14:paraId="7EB625C8" w14:textId="77777777" w:rsidR="001E6314" w:rsidRDefault="001E6314" w:rsidP="001E6314">
      <w:pPr>
        <w:spacing w:after="0" w:line="480" w:lineRule="auto"/>
        <w:rPr>
          <w:ins w:id="24" w:author="Md.Aminul Islam" w:date="2023-10-07T02:31:00Z"/>
          <w:rFonts w:ascii="Times New Roman" w:hAnsi="Times New Roman" w:cs="Times New Roman"/>
        </w:rPr>
      </w:pPr>
      <w:ins w:id="25" w:author="Md.Aminul Islam" w:date="2023-10-07T02:31:00Z">
        <w:r>
          <w:rPr>
            <w:rFonts w:ascii="Times New Roman" w:hAnsi="Times New Roman" w:cs="Times New Roman"/>
          </w:rPr>
          <w:t>Karimganj, Kishoreganj, Bangladesh</w:t>
        </w:r>
      </w:ins>
    </w:p>
    <w:p w14:paraId="129551D3" w14:textId="416F7A74" w:rsidR="001E6314" w:rsidRDefault="001E6314" w:rsidP="00BB57E4">
      <w:pPr>
        <w:rPr>
          <w:ins w:id="26" w:author="Md.Aminul Islam" w:date="2023-10-07T02:46:00Z"/>
          <w:rStyle w:val="fontstyle01"/>
          <w:rFonts w:ascii="Times New Roman" w:hAnsi="Times New Roman"/>
        </w:rPr>
      </w:pPr>
      <w:ins w:id="27" w:author="Md.Aminul Islam" w:date="2023-10-07T02:45:00Z">
        <w:r w:rsidRPr="00A62310">
          <w:rPr>
            <w:rStyle w:val="fontstyle01"/>
            <w:rFonts w:ascii="Times New Roman" w:hAnsi="Times New Roman" w:cs="Times New Roman"/>
          </w:rPr>
          <w:t>Mohammad</w:t>
        </w:r>
        <w:r w:rsidRPr="00A62310">
          <w:rPr>
            <w:rStyle w:val="fontstyle01"/>
            <w:rFonts w:ascii="Times New Roman" w:hAnsi="Times New Roman"/>
          </w:rPr>
          <w:t xml:space="preserve"> Nayeem Hasan</w:t>
        </w:r>
      </w:ins>
      <w:ins w:id="28" w:author="Md.Aminul Islam" w:date="2023-10-07T02:46:00Z">
        <w:r w:rsidRPr="001E6314">
          <w:rPr>
            <w:rStyle w:val="fontstyle01"/>
            <w:rFonts w:ascii="Times New Roman" w:hAnsi="Times New Roman"/>
            <w:b w:val="0"/>
            <w:bCs w:val="0"/>
            <w:vertAlign w:val="superscript"/>
            <w:rPrChange w:id="29" w:author="Md.Aminul Islam" w:date="2023-10-07T02:46:00Z">
              <w:rPr>
                <w:rStyle w:val="fontstyle01"/>
                <w:rFonts w:ascii="Times New Roman" w:hAnsi="Times New Roman"/>
              </w:rPr>
            </w:rPrChange>
          </w:rPr>
          <w:t>C</w:t>
        </w:r>
      </w:ins>
    </w:p>
    <w:p w14:paraId="5C231E5A" w14:textId="2B019FDA" w:rsidR="001E6314" w:rsidRPr="00BB57E4" w:rsidRDefault="001E6314" w:rsidP="00BB57E4">
      <w:pPr>
        <w:rPr>
          <w:ins w:id="30" w:author="Md.Aminul Islam" w:date="2023-10-07T02:27:00Z"/>
          <w:rFonts w:ascii="Times New Roman" w:hAnsi="Times New Roman" w:cs="Times New Roman"/>
          <w:sz w:val="24"/>
          <w:szCs w:val="24"/>
          <w:rPrChange w:id="31" w:author="Md.Aminul Islam" w:date="2023-10-07T02:27:00Z">
            <w:rPr>
              <w:ins w:id="32" w:author="Md.Aminul Islam" w:date="2023-10-07T02:27:00Z"/>
            </w:rPr>
          </w:rPrChange>
        </w:rPr>
      </w:pPr>
      <w:ins w:id="33" w:author="Md.Aminul Islam" w:date="2023-10-07T02:46:00Z">
        <w:r>
          <w:rPr>
            <w:rFonts w:ascii="Times New Roman" w:hAnsi="Times New Roman" w:cs="Times New Roman"/>
            <w:sz w:val="16"/>
            <w:szCs w:val="16"/>
            <w:vertAlign w:val="superscript"/>
          </w:rPr>
          <w:t>C</w:t>
        </w:r>
        <w:r w:rsidRPr="00A62310">
          <w:rPr>
            <w:rFonts w:ascii="Times New Roman" w:hAnsi="Times New Roman" w:cs="Times New Roman"/>
            <w:sz w:val="16"/>
            <w:szCs w:val="16"/>
          </w:rPr>
          <w:t>Department of Statistics, Shahjalal University of Science and Technology, Sylhet 3114, Bangladesh.</w:t>
        </w:r>
      </w:ins>
    </w:p>
    <w:p w14:paraId="5418EECC" w14:textId="77777777" w:rsidR="00BB57E4" w:rsidRPr="00BB57E4" w:rsidRDefault="00BB57E4" w:rsidP="00BB57E4">
      <w:pPr>
        <w:rPr>
          <w:ins w:id="34" w:author="Md.Aminul Islam" w:date="2023-10-07T02:27:00Z"/>
          <w:rFonts w:ascii="Times New Roman" w:hAnsi="Times New Roman" w:cs="Times New Roman"/>
          <w:sz w:val="24"/>
          <w:szCs w:val="24"/>
          <w:rPrChange w:id="35" w:author="Md.Aminul Islam" w:date="2023-10-07T02:27:00Z">
            <w:rPr>
              <w:ins w:id="36" w:author="Md.Aminul Islam" w:date="2023-10-07T02:27:00Z"/>
            </w:rPr>
          </w:rPrChange>
        </w:rPr>
      </w:pPr>
    </w:p>
    <w:p w14:paraId="1806CB55" w14:textId="77777777" w:rsidR="001E6314" w:rsidRDefault="001E6314" w:rsidP="001E6314">
      <w:pPr>
        <w:spacing w:after="0" w:line="480" w:lineRule="auto"/>
        <w:rPr>
          <w:ins w:id="37" w:author="Md.Aminul Islam" w:date="2023-10-07T02:31:00Z"/>
          <w:rFonts w:ascii="Times New Roman" w:hAnsi="Times New Roman" w:cs="Times New Roman"/>
          <w:b/>
          <w:bCs/>
        </w:rPr>
      </w:pPr>
      <w:ins w:id="38" w:author="Md.Aminul Islam" w:date="2023-10-07T02:31:00Z">
        <w:r>
          <w:rPr>
            <w:rFonts w:ascii="Times New Roman" w:hAnsi="Times New Roman" w:cs="Times New Roman"/>
            <w:b/>
            <w:bCs/>
          </w:rPr>
          <w:t xml:space="preserve">Author Name, Email ID &amp; ORCiD: </w:t>
        </w:r>
      </w:ins>
    </w:p>
    <w:p w14:paraId="60399602" w14:textId="0E09427D" w:rsidR="001E6314" w:rsidRDefault="001E6314" w:rsidP="001E6314">
      <w:pPr>
        <w:spacing w:after="0" w:line="480" w:lineRule="auto"/>
        <w:rPr>
          <w:ins w:id="39" w:author="Md.Aminul Islam" w:date="2023-10-07T02:46:00Z"/>
          <w:rFonts w:ascii="Times New Roman" w:hAnsi="Times New Roman" w:cs="Times New Roman"/>
        </w:rPr>
      </w:pPr>
      <w:ins w:id="40" w:author="Md.Aminul Islam" w:date="2023-10-07T02:31:00Z">
        <w:r>
          <w:fldChar w:fldCharType="begin"/>
        </w:r>
        <w:r>
          <w:instrText>HYPERLINK "mailto:aminulmbg@gmail.com" \t "_blank"</w:instrText>
        </w:r>
        <w:r>
          <w:fldChar w:fldCharType="separate"/>
        </w:r>
        <w:r>
          <w:rPr>
            <w:rStyle w:val="Hyperlink"/>
            <w:rFonts w:ascii="Times New Roman" w:hAnsi="Times New Roman" w:cs="Times New Roman"/>
          </w:rPr>
          <w:t>aminulmbg@gmail.com</w:t>
        </w:r>
        <w:r>
          <w:rPr>
            <w:rStyle w:val="Hyperlink"/>
            <w:rFonts w:ascii="Times New Roman" w:hAnsi="Times New Roman" w:cs="Times New Roman"/>
          </w:rPr>
          <w:fldChar w:fldCharType="end"/>
        </w:r>
        <w:r>
          <w:rPr>
            <w:rFonts w:ascii="Times New Roman" w:hAnsi="Times New Roman" w:cs="Times New Roman"/>
          </w:rPr>
          <w:t xml:space="preserve">, </w:t>
        </w:r>
        <w:r>
          <w:fldChar w:fldCharType="begin"/>
        </w:r>
        <w:r>
          <w:instrText>HYPERLINK "mailto:aminul@pahmc.edu.bd" \t "_blank"</w:instrText>
        </w:r>
        <w:r>
          <w:fldChar w:fldCharType="separate"/>
        </w:r>
        <w:r>
          <w:rPr>
            <w:rStyle w:val="Hyperlink"/>
            <w:rFonts w:ascii="Times New Roman" w:hAnsi="Times New Roman" w:cs="Times New Roman"/>
          </w:rPr>
          <w:t>aminul@pahmc.edu.bd</w:t>
        </w:r>
        <w:r>
          <w:rPr>
            <w:rStyle w:val="Hyperlink"/>
            <w:rFonts w:ascii="Times New Roman" w:hAnsi="Times New Roman" w:cs="Times New Roman"/>
          </w:rPr>
          <w:fldChar w:fldCharType="end"/>
        </w:r>
        <w:r>
          <w:rPr>
            <w:rStyle w:val="Hyperlink"/>
            <w:rFonts w:ascii="Times New Roman" w:hAnsi="Times New Roman" w:cs="Times New Roman"/>
          </w:rPr>
          <w:t xml:space="preserve">; </w:t>
        </w:r>
        <w:r>
          <w:rPr>
            <w:rFonts w:ascii="Times New Roman" w:hAnsi="Times New Roman" w:cs="Times New Roman"/>
          </w:rPr>
          <w:t xml:space="preserve">ORCID ID : 0000-0003-1091-9726 </w:t>
        </w:r>
      </w:ins>
    </w:p>
    <w:p w14:paraId="1BF4C539" w14:textId="77777777" w:rsidR="001E6314" w:rsidRPr="00F14AB8" w:rsidRDefault="001E6314" w:rsidP="001E6314">
      <w:pPr>
        <w:spacing w:line="240" w:lineRule="auto"/>
        <w:jc w:val="both"/>
        <w:rPr>
          <w:ins w:id="41" w:author="Md.Aminul Islam" w:date="2023-10-07T02:46:00Z"/>
          <w:rFonts w:ascii="Times New Roman" w:hAnsi="Times New Roman" w:cs="Times New Roman"/>
          <w:iCs/>
          <w:sz w:val="16"/>
          <w:szCs w:val="16"/>
        </w:rPr>
      </w:pPr>
      <w:ins w:id="42" w:author="Md.Aminul Islam" w:date="2023-10-07T02:46:00Z">
        <w:r>
          <w:fldChar w:fldCharType="begin"/>
        </w:r>
        <w:r>
          <w:instrText>HYPERLINK "mailto:nayeem5847@gmail.com"</w:instrText>
        </w:r>
        <w:r>
          <w:fldChar w:fldCharType="separate"/>
        </w:r>
        <w:r w:rsidRPr="00F14AB8">
          <w:rPr>
            <w:rStyle w:val="Hyperlink"/>
            <w:rFonts w:ascii="Times New Roman" w:hAnsi="Times New Roman" w:cs="Times New Roman"/>
            <w:iCs/>
            <w:sz w:val="16"/>
            <w:szCs w:val="16"/>
          </w:rPr>
          <w:t>nayeem5847@gmail.com</w:t>
        </w:r>
        <w:r>
          <w:rPr>
            <w:rStyle w:val="Hyperlink"/>
            <w:rFonts w:ascii="Times New Roman" w:hAnsi="Times New Roman" w:cs="Times New Roman"/>
            <w:iCs/>
            <w:sz w:val="16"/>
            <w:szCs w:val="16"/>
          </w:rPr>
          <w:fldChar w:fldCharType="end"/>
        </w:r>
        <w:r w:rsidRPr="00F14AB8">
          <w:rPr>
            <w:rFonts w:ascii="Times New Roman" w:hAnsi="Times New Roman" w:cs="Times New Roman"/>
            <w:iCs/>
            <w:sz w:val="16"/>
            <w:szCs w:val="16"/>
          </w:rPr>
          <w:t xml:space="preserve"> (0000-0002-2383-0459)</w:t>
        </w:r>
      </w:ins>
    </w:p>
    <w:p w14:paraId="446CCC6A" w14:textId="77777777" w:rsidR="001E6314" w:rsidRDefault="001E6314" w:rsidP="001E6314">
      <w:pPr>
        <w:spacing w:after="0" w:line="480" w:lineRule="auto"/>
        <w:rPr>
          <w:ins w:id="43" w:author="Md.Aminul Islam" w:date="2023-10-07T02:31:00Z"/>
          <w:rFonts w:ascii="Times New Roman" w:hAnsi="Times New Roman" w:cs="Times New Roman"/>
        </w:rPr>
      </w:pPr>
    </w:p>
    <w:p w14:paraId="5B8DDA4E" w14:textId="77777777" w:rsidR="00BB57E4" w:rsidRDefault="00BB57E4" w:rsidP="00BB57E4">
      <w:pPr>
        <w:rPr>
          <w:ins w:id="44" w:author="Md.Aminul Islam" w:date="2023-10-07T02:31:00Z"/>
          <w:rFonts w:ascii="Times New Roman" w:hAnsi="Times New Roman" w:cs="Times New Roman"/>
          <w:sz w:val="24"/>
          <w:szCs w:val="24"/>
        </w:rPr>
      </w:pPr>
    </w:p>
    <w:p w14:paraId="3C9F31DB" w14:textId="77777777" w:rsidR="001E6314" w:rsidRDefault="001E6314" w:rsidP="00BB57E4">
      <w:pPr>
        <w:rPr>
          <w:ins w:id="45" w:author="Md.Aminul Islam" w:date="2023-10-07T02:31:00Z"/>
          <w:rFonts w:ascii="Times New Roman" w:hAnsi="Times New Roman" w:cs="Times New Roman"/>
          <w:sz w:val="24"/>
          <w:szCs w:val="24"/>
        </w:rPr>
      </w:pPr>
    </w:p>
    <w:p w14:paraId="7173D32F" w14:textId="5C17009D" w:rsidR="001E6314" w:rsidRDefault="00D009F4" w:rsidP="00BB57E4">
      <w:pPr>
        <w:rPr>
          <w:ins w:id="46" w:author="Mohammad Nayeem Hasan" w:date="2023-10-22T23:00:00Z"/>
          <w:rFonts w:ascii="Times New Roman" w:hAnsi="Times New Roman" w:cs="Times New Roman"/>
          <w:sz w:val="24"/>
          <w:szCs w:val="24"/>
        </w:rPr>
      </w:pPr>
      <w:ins w:id="47" w:author="Md.Aminul Islam" w:date="2023-10-19T21:47:00Z">
        <w:r>
          <w:rPr>
            <w:rFonts w:ascii="Times New Roman" w:hAnsi="Times New Roman" w:cs="Times New Roman"/>
            <w:sz w:val="24"/>
            <w:szCs w:val="24"/>
          </w:rPr>
          <w:t xml:space="preserve">Map including positive </w:t>
        </w:r>
      </w:ins>
      <w:ins w:id="48" w:author="Md.Aminul Islam" w:date="2023-10-19T21:48:00Z">
        <w:r>
          <w:rPr>
            <w:rFonts w:ascii="Times New Roman" w:hAnsi="Times New Roman" w:cs="Times New Roman"/>
            <w:sz w:val="24"/>
            <w:szCs w:val="24"/>
          </w:rPr>
          <w:t>data.</w:t>
        </w:r>
      </w:ins>
    </w:p>
    <w:p w14:paraId="08DDA088" w14:textId="30491F88" w:rsidR="007D7924" w:rsidRDefault="007D7924" w:rsidP="00BB57E4">
      <w:pPr>
        <w:rPr>
          <w:ins w:id="49" w:author="Md.Aminul Islam" w:date="2023-10-19T21:48:00Z"/>
          <w:rFonts w:ascii="Times New Roman" w:hAnsi="Times New Roman" w:cs="Times New Roman"/>
          <w:sz w:val="24"/>
          <w:szCs w:val="24"/>
        </w:rPr>
      </w:pPr>
      <w:ins w:id="50" w:author="Mohammad Nayeem Hasan" w:date="2023-10-22T23:00:00Z">
        <w:r>
          <w:rPr>
            <w:noProof/>
          </w:rPr>
          <w:lastRenderedPageBreak/>
          <w:drawing>
            <wp:inline distT="0" distB="0" distL="0" distR="0" wp14:anchorId="66FDCB78" wp14:editId="18966FBB">
              <wp:extent cx="5943600" cy="2971800"/>
              <wp:effectExtent l="0" t="0" r="0" b="0"/>
              <wp:docPr id="531863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ins>
    </w:p>
    <w:p w14:paraId="7C04C41E" w14:textId="1BFE9D82" w:rsidR="007D7924" w:rsidRDefault="00D009F4" w:rsidP="00BB57E4">
      <w:pPr>
        <w:rPr>
          <w:ins w:id="51" w:author="Mohammad Nayeem Hasan" w:date="2023-10-22T23:02:00Z"/>
          <w:rFonts w:ascii="Times New Roman" w:hAnsi="Times New Roman" w:cs="Times New Roman"/>
          <w:sz w:val="24"/>
          <w:szCs w:val="24"/>
        </w:rPr>
      </w:pPr>
      <w:ins w:id="52" w:author="Md.Aminul Islam" w:date="2023-10-19T21:48:00Z">
        <w:r>
          <w:rPr>
            <w:rFonts w:ascii="Times New Roman" w:hAnsi="Times New Roman" w:cs="Times New Roman"/>
            <w:sz w:val="24"/>
            <w:szCs w:val="24"/>
          </w:rPr>
          <w:t>Area wise high</w:t>
        </w:r>
      </w:ins>
      <w:ins w:id="53" w:author="Mohammad Nayeem Hasan" w:date="2023-10-22T23:00:00Z">
        <w:r w:rsidR="007D7924">
          <w:rPr>
            <w:rFonts w:ascii="Times New Roman" w:hAnsi="Times New Roman" w:cs="Times New Roman"/>
            <w:sz w:val="24"/>
            <w:szCs w:val="24"/>
          </w:rPr>
          <w:t>er</w:t>
        </w:r>
      </w:ins>
      <w:ins w:id="54" w:author="Md.Aminul Islam" w:date="2023-10-19T21:48:00Z">
        <w:del w:id="55" w:author="Mohammad Nayeem Hasan" w:date="2023-10-22T23:00:00Z">
          <w:r w:rsidDel="007D7924">
            <w:rPr>
              <w:rFonts w:ascii="Times New Roman" w:hAnsi="Times New Roman" w:cs="Times New Roman"/>
              <w:sz w:val="24"/>
              <w:szCs w:val="24"/>
            </w:rPr>
            <w:delText>er</w:delText>
          </w:r>
        </w:del>
      </w:ins>
    </w:p>
    <w:p w14:paraId="271AFD69" w14:textId="77777777" w:rsidR="007D7924" w:rsidRDefault="007D7924" w:rsidP="00BB57E4">
      <w:pPr>
        <w:rPr>
          <w:ins w:id="56" w:author="Md.Aminul Islam" w:date="2023-10-19T21:48:00Z"/>
          <w:rFonts w:ascii="Times New Roman" w:hAnsi="Times New Roman" w:cs="Times New Roman"/>
          <w:sz w:val="24"/>
          <w:szCs w:val="24"/>
        </w:rPr>
      </w:pPr>
    </w:p>
    <w:p w14:paraId="1B89DCBB" w14:textId="01D0AD32" w:rsidR="00D009F4" w:rsidRDefault="00D009F4" w:rsidP="00BB57E4">
      <w:pPr>
        <w:rPr>
          <w:ins w:id="57" w:author="Md.Aminul Islam" w:date="2023-10-19T21:48:00Z"/>
          <w:rFonts w:ascii="Times New Roman" w:hAnsi="Times New Roman" w:cs="Times New Roman"/>
          <w:sz w:val="24"/>
          <w:szCs w:val="24"/>
        </w:rPr>
      </w:pPr>
      <w:ins w:id="58" w:author="Md.Aminul Islam" w:date="2023-10-19T21:48:00Z">
        <w:r>
          <w:rPr>
            <w:rFonts w:ascii="Times New Roman" w:hAnsi="Times New Roman" w:cs="Times New Roman"/>
            <w:sz w:val="24"/>
            <w:szCs w:val="24"/>
          </w:rPr>
          <w:t>Overall month-wise</w:t>
        </w:r>
      </w:ins>
    </w:p>
    <w:p w14:paraId="740FE45E" w14:textId="6E399437" w:rsidR="007D7924" w:rsidRDefault="007A170C" w:rsidP="00BB57E4">
      <w:pPr>
        <w:rPr>
          <w:ins w:id="59" w:author="Mohammad Nayeem Hasan" w:date="2023-10-22T23:02:00Z"/>
          <w:rFonts w:ascii="Times New Roman" w:hAnsi="Times New Roman" w:cs="Times New Roman"/>
          <w:sz w:val="24"/>
          <w:szCs w:val="24"/>
        </w:rPr>
      </w:pPr>
      <w:ins w:id="60" w:author="Mohammad Nayeem Hasan" w:date="2023-10-22T23:30:00Z">
        <w:r>
          <w:rPr>
            <w:noProof/>
          </w:rPr>
          <w:drawing>
            <wp:inline distT="0" distB="0" distL="0" distR="0" wp14:anchorId="31F7E3B0" wp14:editId="0DE6AB63">
              <wp:extent cx="4572000" cy="2743200"/>
              <wp:effectExtent l="0" t="0" r="0" b="0"/>
              <wp:docPr id="1117295973" name="Chart 1">
                <a:extLst xmlns:a="http://schemas.openxmlformats.org/drawingml/2006/main">
                  <a:ext uri="{FF2B5EF4-FFF2-40B4-BE49-F238E27FC236}">
                    <a16:creationId xmlns:a16="http://schemas.microsoft.com/office/drawing/2014/main" id="{1D57B174-9174-4FC4-E730-EA5C15F568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ins>
    </w:p>
    <w:p w14:paraId="53DDD04A" w14:textId="66194F9B" w:rsidR="00D009F4" w:rsidRDefault="00D009F4" w:rsidP="00BB57E4">
      <w:pPr>
        <w:rPr>
          <w:ins w:id="61" w:author="Md.Aminul Islam" w:date="2023-10-07T02:31:00Z"/>
          <w:rFonts w:ascii="Times New Roman" w:hAnsi="Times New Roman" w:cs="Times New Roman"/>
          <w:sz w:val="24"/>
          <w:szCs w:val="24"/>
        </w:rPr>
      </w:pPr>
      <w:ins w:id="62" w:author="Md.Aminul Islam" w:date="2023-10-19T21:48:00Z">
        <w:r>
          <w:rPr>
            <w:rFonts w:ascii="Times New Roman" w:hAnsi="Times New Roman" w:cs="Times New Roman"/>
            <w:sz w:val="24"/>
            <w:szCs w:val="24"/>
          </w:rPr>
          <w:t xml:space="preserve">Total scenario </w:t>
        </w:r>
      </w:ins>
    </w:p>
    <w:p w14:paraId="22CB9EBE" w14:textId="77777777" w:rsidR="001E6314" w:rsidRDefault="001E6314" w:rsidP="00BB57E4">
      <w:pPr>
        <w:rPr>
          <w:ins w:id="63" w:author="Md.Aminul Islam" w:date="2023-10-07T02:31:00Z"/>
          <w:rFonts w:ascii="Times New Roman" w:hAnsi="Times New Roman" w:cs="Times New Roman"/>
          <w:sz w:val="24"/>
          <w:szCs w:val="24"/>
        </w:rPr>
      </w:pPr>
    </w:p>
    <w:p w14:paraId="2F6078FF" w14:textId="77777777" w:rsidR="001E6314" w:rsidRDefault="001E6314" w:rsidP="00BB57E4">
      <w:pPr>
        <w:rPr>
          <w:ins w:id="64" w:author="Md.Aminul Islam" w:date="2023-10-07T02:31:00Z"/>
          <w:rFonts w:ascii="Times New Roman" w:hAnsi="Times New Roman" w:cs="Times New Roman"/>
          <w:sz w:val="24"/>
          <w:szCs w:val="24"/>
        </w:rPr>
      </w:pPr>
    </w:p>
    <w:p w14:paraId="37F24094" w14:textId="77777777" w:rsidR="001E6314" w:rsidRDefault="001E6314" w:rsidP="00BB57E4">
      <w:pPr>
        <w:rPr>
          <w:ins w:id="65" w:author="Md.Aminul Islam" w:date="2023-10-07T02:31:00Z"/>
          <w:rFonts w:ascii="Times New Roman" w:hAnsi="Times New Roman" w:cs="Times New Roman"/>
          <w:sz w:val="24"/>
          <w:szCs w:val="24"/>
        </w:rPr>
      </w:pPr>
    </w:p>
    <w:p w14:paraId="7A07F031" w14:textId="77777777" w:rsidR="001E6314" w:rsidRDefault="001E6314" w:rsidP="00BB57E4">
      <w:pPr>
        <w:rPr>
          <w:ins w:id="66" w:author="Md.Aminul Islam" w:date="2023-10-07T02:31:00Z"/>
          <w:rFonts w:ascii="Times New Roman" w:hAnsi="Times New Roman" w:cs="Times New Roman"/>
          <w:sz w:val="24"/>
          <w:szCs w:val="24"/>
        </w:rPr>
      </w:pPr>
    </w:p>
    <w:p w14:paraId="17EF62E8" w14:textId="77777777" w:rsidR="001E6314" w:rsidRDefault="001E6314" w:rsidP="00BB57E4">
      <w:pPr>
        <w:rPr>
          <w:ins w:id="67" w:author="Md.Aminul Islam" w:date="2023-10-07T02:31:00Z"/>
          <w:rFonts w:ascii="Times New Roman" w:hAnsi="Times New Roman" w:cs="Times New Roman"/>
          <w:sz w:val="24"/>
          <w:szCs w:val="24"/>
        </w:rPr>
      </w:pPr>
    </w:p>
    <w:p w14:paraId="08700E95" w14:textId="77777777" w:rsidR="001E6314" w:rsidRDefault="001E6314" w:rsidP="00BB57E4">
      <w:pPr>
        <w:rPr>
          <w:ins w:id="68" w:author="Md.Aminul Islam" w:date="2023-10-07T02:32:00Z"/>
          <w:rFonts w:ascii="Times New Roman" w:hAnsi="Times New Roman" w:cs="Times New Roman"/>
          <w:sz w:val="24"/>
          <w:szCs w:val="24"/>
        </w:rPr>
      </w:pPr>
    </w:p>
    <w:p w14:paraId="669CC5C5" w14:textId="77777777" w:rsidR="001E6314" w:rsidRDefault="001E6314" w:rsidP="00BB57E4">
      <w:pPr>
        <w:rPr>
          <w:ins w:id="69" w:author="Md.Aminul Islam" w:date="2023-10-07T02:32:00Z"/>
          <w:rFonts w:ascii="Times New Roman" w:hAnsi="Times New Roman" w:cs="Times New Roman"/>
          <w:sz w:val="24"/>
          <w:szCs w:val="24"/>
        </w:rPr>
      </w:pPr>
    </w:p>
    <w:p w14:paraId="657E9AE8" w14:textId="77777777" w:rsidR="001E6314" w:rsidRDefault="001E6314" w:rsidP="00BB57E4">
      <w:pPr>
        <w:rPr>
          <w:ins w:id="70" w:author="Md.Aminul Islam" w:date="2023-10-07T02:32:00Z"/>
          <w:rFonts w:ascii="Times New Roman" w:hAnsi="Times New Roman" w:cs="Times New Roman"/>
          <w:sz w:val="24"/>
          <w:szCs w:val="24"/>
        </w:rPr>
      </w:pPr>
    </w:p>
    <w:p w14:paraId="7C0DDCD0" w14:textId="77777777" w:rsidR="001E6314" w:rsidRPr="00BB57E4" w:rsidRDefault="001E6314" w:rsidP="00BB57E4">
      <w:pPr>
        <w:rPr>
          <w:ins w:id="71" w:author="Md.Aminul Islam" w:date="2023-10-07T02:27:00Z"/>
          <w:rFonts w:ascii="Times New Roman" w:hAnsi="Times New Roman" w:cs="Times New Roman"/>
          <w:sz w:val="24"/>
          <w:szCs w:val="24"/>
          <w:rPrChange w:id="72" w:author="Md.Aminul Islam" w:date="2023-10-07T02:27:00Z">
            <w:rPr>
              <w:ins w:id="73" w:author="Md.Aminul Islam" w:date="2023-10-07T02:27:00Z"/>
            </w:rPr>
          </w:rPrChange>
        </w:rPr>
      </w:pPr>
    </w:p>
    <w:p w14:paraId="6BFCC623" w14:textId="77777777" w:rsidR="00BB57E4" w:rsidRPr="00BB57E4" w:rsidRDefault="00BB57E4" w:rsidP="00BB57E4">
      <w:pPr>
        <w:rPr>
          <w:ins w:id="74" w:author="Md.Aminul Islam" w:date="2023-10-07T02:27:00Z"/>
          <w:rFonts w:ascii="Times New Roman" w:hAnsi="Times New Roman" w:cs="Times New Roman"/>
          <w:sz w:val="24"/>
          <w:szCs w:val="24"/>
          <w:rPrChange w:id="75" w:author="Md.Aminul Islam" w:date="2023-10-07T02:27:00Z">
            <w:rPr>
              <w:ins w:id="76" w:author="Md.Aminul Islam" w:date="2023-10-07T02:27:00Z"/>
            </w:rPr>
          </w:rPrChange>
        </w:rPr>
      </w:pPr>
    </w:p>
    <w:p w14:paraId="5B4A2AD1" w14:textId="77777777" w:rsidR="00BB57E4" w:rsidRPr="00BB57E4" w:rsidRDefault="00BB57E4" w:rsidP="00BB57E4">
      <w:pPr>
        <w:rPr>
          <w:ins w:id="77" w:author="Md.Aminul Islam" w:date="2023-10-07T02:27:00Z"/>
          <w:rFonts w:ascii="Times New Roman" w:hAnsi="Times New Roman" w:cs="Times New Roman"/>
          <w:sz w:val="24"/>
          <w:szCs w:val="24"/>
          <w:rPrChange w:id="78" w:author="Md.Aminul Islam" w:date="2023-10-07T02:27:00Z">
            <w:rPr>
              <w:ins w:id="79" w:author="Md.Aminul Islam" w:date="2023-10-07T02:27:00Z"/>
            </w:rPr>
          </w:rPrChange>
        </w:rPr>
      </w:pPr>
    </w:p>
    <w:p w14:paraId="475988BD" w14:textId="77777777" w:rsidR="00BB57E4" w:rsidRPr="00BB57E4" w:rsidRDefault="00BB57E4" w:rsidP="00BB57E4">
      <w:pPr>
        <w:rPr>
          <w:ins w:id="80" w:author="Md.Aminul Islam" w:date="2023-10-07T02:27:00Z"/>
          <w:rFonts w:ascii="Times New Roman" w:hAnsi="Times New Roman" w:cs="Times New Roman"/>
          <w:sz w:val="24"/>
          <w:szCs w:val="24"/>
          <w:rPrChange w:id="81" w:author="Md.Aminul Islam" w:date="2023-10-07T02:27:00Z">
            <w:rPr>
              <w:ins w:id="82" w:author="Md.Aminul Islam" w:date="2023-10-07T02:27:00Z"/>
            </w:rPr>
          </w:rPrChange>
        </w:rPr>
      </w:pPr>
      <w:ins w:id="83" w:author="Md.Aminul Islam" w:date="2023-10-07T02:27:00Z">
        <w:r w:rsidRPr="00BB57E4">
          <w:rPr>
            <w:rFonts w:ascii="Times New Roman" w:hAnsi="Times New Roman" w:cs="Times New Roman"/>
            <w:sz w:val="24"/>
            <w:szCs w:val="24"/>
            <w:rPrChange w:id="84" w:author="Md.Aminul Islam" w:date="2023-10-07T02:27:00Z">
              <w:rPr/>
            </w:rPrChange>
          </w:rPr>
          <w:t>Abstract</w:t>
        </w:r>
      </w:ins>
    </w:p>
    <w:p w14:paraId="50DF9B51" w14:textId="77777777" w:rsidR="00BB57E4" w:rsidRPr="00BB57E4" w:rsidRDefault="00BB57E4" w:rsidP="00BB57E4">
      <w:pPr>
        <w:rPr>
          <w:ins w:id="85" w:author="Md.Aminul Islam" w:date="2023-10-07T02:27:00Z"/>
          <w:rFonts w:ascii="Times New Roman" w:hAnsi="Times New Roman" w:cs="Times New Roman"/>
          <w:sz w:val="24"/>
          <w:szCs w:val="24"/>
          <w:rPrChange w:id="86" w:author="Md.Aminul Islam" w:date="2023-10-07T02:27:00Z">
            <w:rPr>
              <w:ins w:id="87" w:author="Md.Aminul Islam" w:date="2023-10-07T02:27:00Z"/>
            </w:rPr>
          </w:rPrChange>
        </w:rPr>
      </w:pPr>
    </w:p>
    <w:p w14:paraId="2D565868" w14:textId="7F45029C" w:rsidR="00BB57E4" w:rsidRDefault="001E6314" w:rsidP="00BB57E4">
      <w:pPr>
        <w:ind w:firstLine="720"/>
        <w:jc w:val="both"/>
        <w:rPr>
          <w:ins w:id="88" w:author="Md.Aminul Islam" w:date="2023-10-07T02:29:00Z"/>
          <w:rFonts w:ascii="Times New Roman" w:hAnsi="Times New Roman" w:cs="Times New Roman"/>
          <w:sz w:val="24"/>
          <w:szCs w:val="24"/>
        </w:rPr>
      </w:pPr>
      <w:ins w:id="89" w:author="Md.Aminul Islam" w:date="2023-10-07T02:43:00Z">
        <w:r w:rsidRPr="001E6314">
          <w:rPr>
            <w:rFonts w:ascii="Times New Roman" w:hAnsi="Times New Roman" w:cs="Times New Roman"/>
            <w:sz w:val="24"/>
            <w:szCs w:val="24"/>
          </w:rPr>
          <w:t>The incidence of dengue fever as a se</w:t>
        </w:r>
      </w:ins>
      <w:ins w:id="90" w:author="Md.Aminul Islam" w:date="2023-10-07T02:44:00Z">
        <w:r>
          <w:rPr>
            <w:rFonts w:ascii="Times New Roman" w:hAnsi="Times New Roman" w:cs="Times New Roman"/>
            <w:sz w:val="24"/>
            <w:szCs w:val="24"/>
          </w:rPr>
          <w:t>vere</w:t>
        </w:r>
      </w:ins>
      <w:ins w:id="91" w:author="Md.Aminul Islam" w:date="2023-10-07T02:43:00Z">
        <w:r w:rsidRPr="001E6314">
          <w:rPr>
            <w:rFonts w:ascii="Times New Roman" w:hAnsi="Times New Roman" w:cs="Times New Roman"/>
            <w:sz w:val="24"/>
            <w:szCs w:val="24"/>
          </w:rPr>
          <w:t xml:space="preserve"> pathological condition is increasing in Bangladesh and numerous other countries worldwide</w:t>
        </w:r>
      </w:ins>
      <w:ins w:id="92" w:author="Md.Aminul Islam" w:date="2023-10-07T02:27:00Z">
        <w:r w:rsidR="00BB57E4" w:rsidRPr="00BB57E4">
          <w:rPr>
            <w:rFonts w:ascii="Times New Roman" w:hAnsi="Times New Roman" w:cs="Times New Roman"/>
            <w:sz w:val="24"/>
            <w:szCs w:val="24"/>
            <w:rPrChange w:id="93" w:author="Md.Aminul Islam" w:date="2023-10-07T02:27:00Z">
              <w:rPr/>
            </w:rPrChange>
          </w:rPr>
          <w:t xml:space="preserve">. Aedes aegypti mosquitoes facilitate the transmission of this vector-borne viral illness. Recently, adverse environmental conditions, characterized by rising temperatures, intensified precipitation, and inadequate urban drainage systems, have contributed to the alarming prevalence of dengue fever. This research employs three machine learning models to forecast dengue cases using actual numerical data. The data on dengue cases during the past two decades has been collected from </w:t>
        </w:r>
      </w:ins>
      <w:ins w:id="94" w:author="Md.Aminul Islam" w:date="2023-10-07T02:29:00Z">
        <w:r w:rsidR="00BB57E4">
          <w:rPr>
            <w:rFonts w:ascii="Times New Roman" w:hAnsi="Times New Roman" w:cs="Times New Roman"/>
            <w:sz w:val="24"/>
            <w:szCs w:val="24"/>
          </w:rPr>
          <w:t>Bangladesh's Directorate General of Health Services (DGHS) databases</w:t>
        </w:r>
      </w:ins>
      <w:ins w:id="95" w:author="Md.Aminul Islam" w:date="2023-10-07T02:27:00Z">
        <w:r w:rsidR="00BB57E4" w:rsidRPr="00BB57E4">
          <w:rPr>
            <w:rFonts w:ascii="Times New Roman" w:hAnsi="Times New Roman" w:cs="Times New Roman"/>
            <w:sz w:val="24"/>
            <w:szCs w:val="24"/>
            <w:rPrChange w:id="96" w:author="Md.Aminul Islam" w:date="2023-10-07T02:27:00Z">
              <w:rPr/>
            </w:rPrChange>
          </w:rPr>
          <w:t xml:space="preserve">. To provide accurate model prediction, the extracted data underwent normalization using a standard methodology to mitigate potential biases. This study incorporates a range of environmental elements that are associated with the transmission of dengue. Among the three models considered, namely Long Short-Term Memory (LSTM), Recurrent Neural Network (RNN), and Gated Recurrent Units (GRU), the LSTM model exhibited the highest level of accuracy, reaching 87.98%. Subsequently, the GRU model achieved an accuracy of 79.81%, while the RNN model demonstrated comparatively lower accuracy, at 57.18%. While there is a limited body of literature on the application of machine learning for dengue prediction, this </w:t>
        </w:r>
      </w:ins>
      <w:ins w:id="97" w:author="Md.Aminul Islam" w:date="2023-10-19T21:54:00Z">
        <w:r w:rsidR="00D009F4" w:rsidRPr="00D009F4">
          <w:rPr>
            <w:rFonts w:ascii="Times New Roman" w:hAnsi="Times New Roman" w:cs="Times New Roman"/>
            <w:sz w:val="24"/>
            <w:szCs w:val="24"/>
          </w:rPr>
          <w:t>study</w:t>
        </w:r>
      </w:ins>
      <w:ins w:id="98" w:author="Md.Aminul Islam" w:date="2023-10-07T02:27:00Z">
        <w:r w:rsidR="00BB57E4" w:rsidRPr="00BB57E4">
          <w:rPr>
            <w:rFonts w:ascii="Times New Roman" w:hAnsi="Times New Roman" w:cs="Times New Roman"/>
            <w:sz w:val="24"/>
            <w:szCs w:val="24"/>
            <w:rPrChange w:id="99" w:author="Md.Aminul Islam" w:date="2023-10-07T02:27:00Z">
              <w:rPr/>
            </w:rPrChange>
          </w:rPr>
          <w:t xml:space="preserve"> utilizes a recently updated dataset. This will be beneficial for accurately forecasting trend lines pertaining to administrative personnel's attention toward individuals identified as hot spots.</w:t>
        </w:r>
      </w:ins>
    </w:p>
    <w:p w14:paraId="21E3292D" w14:textId="77777777" w:rsidR="00BB57E4" w:rsidRDefault="00BB57E4" w:rsidP="00BB57E4">
      <w:pPr>
        <w:ind w:firstLine="720"/>
        <w:jc w:val="both"/>
        <w:rPr>
          <w:ins w:id="100" w:author="Md.Aminul Islam" w:date="2023-10-07T02:29:00Z"/>
          <w:rFonts w:ascii="Times New Roman" w:hAnsi="Times New Roman" w:cs="Times New Roman"/>
          <w:sz w:val="24"/>
          <w:szCs w:val="24"/>
        </w:rPr>
      </w:pPr>
    </w:p>
    <w:p w14:paraId="0D3256BE" w14:textId="77777777" w:rsidR="00BB57E4" w:rsidRDefault="00BB57E4" w:rsidP="00BB57E4">
      <w:pPr>
        <w:ind w:firstLine="720"/>
        <w:jc w:val="both"/>
        <w:rPr>
          <w:ins w:id="101" w:author="Md.Aminul Islam" w:date="2023-10-07T02:32:00Z"/>
          <w:rFonts w:ascii="Times New Roman" w:hAnsi="Times New Roman" w:cs="Times New Roman"/>
          <w:sz w:val="24"/>
          <w:szCs w:val="24"/>
        </w:rPr>
      </w:pPr>
    </w:p>
    <w:p w14:paraId="1C6BD63D" w14:textId="77777777" w:rsidR="001E6314" w:rsidRDefault="001E6314" w:rsidP="00BB57E4">
      <w:pPr>
        <w:ind w:firstLine="720"/>
        <w:jc w:val="both"/>
        <w:rPr>
          <w:ins w:id="102" w:author="Md.Aminul Islam" w:date="2023-10-07T02:32:00Z"/>
          <w:rFonts w:ascii="Times New Roman" w:hAnsi="Times New Roman" w:cs="Times New Roman"/>
          <w:sz w:val="24"/>
          <w:szCs w:val="24"/>
        </w:rPr>
      </w:pPr>
    </w:p>
    <w:p w14:paraId="5062BF4F" w14:textId="77777777" w:rsidR="001E6314" w:rsidRDefault="001E6314" w:rsidP="00BB57E4">
      <w:pPr>
        <w:ind w:firstLine="720"/>
        <w:jc w:val="both"/>
        <w:rPr>
          <w:ins w:id="103" w:author="Md.Aminul Islam" w:date="2023-10-07T02:32:00Z"/>
          <w:rFonts w:ascii="Times New Roman" w:hAnsi="Times New Roman" w:cs="Times New Roman"/>
          <w:sz w:val="24"/>
          <w:szCs w:val="24"/>
        </w:rPr>
      </w:pPr>
    </w:p>
    <w:p w14:paraId="7D3328A2" w14:textId="77777777" w:rsidR="001E6314" w:rsidRDefault="001E6314" w:rsidP="00BB57E4">
      <w:pPr>
        <w:ind w:firstLine="720"/>
        <w:jc w:val="both"/>
        <w:rPr>
          <w:ins w:id="104" w:author="Md.Aminul Islam" w:date="2023-10-07T02:32:00Z"/>
          <w:rFonts w:ascii="Times New Roman" w:hAnsi="Times New Roman" w:cs="Times New Roman"/>
          <w:sz w:val="24"/>
          <w:szCs w:val="24"/>
        </w:rPr>
      </w:pPr>
    </w:p>
    <w:p w14:paraId="486AB59D" w14:textId="77777777" w:rsidR="001E6314" w:rsidRDefault="001E6314" w:rsidP="00BB57E4">
      <w:pPr>
        <w:ind w:firstLine="720"/>
        <w:jc w:val="both"/>
        <w:rPr>
          <w:ins w:id="105" w:author="Md.Aminul Islam" w:date="2023-10-07T02:32:00Z"/>
          <w:rFonts w:ascii="Times New Roman" w:hAnsi="Times New Roman" w:cs="Times New Roman"/>
          <w:sz w:val="24"/>
          <w:szCs w:val="24"/>
        </w:rPr>
      </w:pPr>
    </w:p>
    <w:p w14:paraId="7E034DD6" w14:textId="2E9AC933" w:rsidR="001E6314" w:rsidRDefault="001E6314" w:rsidP="00BB57E4">
      <w:pPr>
        <w:ind w:firstLine="720"/>
        <w:jc w:val="both"/>
        <w:rPr>
          <w:ins w:id="106" w:author="Md.Aminul Islam" w:date="2023-10-07T02:32:00Z"/>
          <w:rFonts w:ascii="Times New Roman" w:hAnsi="Times New Roman" w:cs="Times New Roman"/>
          <w:sz w:val="24"/>
          <w:szCs w:val="24"/>
        </w:rPr>
      </w:pPr>
      <w:ins w:id="107" w:author="Md.Aminul Islam" w:date="2023-10-07T02:32:00Z">
        <w:r>
          <w:rPr>
            <w:rFonts w:ascii="Times New Roman" w:hAnsi="Times New Roman" w:cs="Times New Roman"/>
            <w:sz w:val="24"/>
            <w:szCs w:val="24"/>
          </w:rPr>
          <w:lastRenderedPageBreak/>
          <w:t>Keywords: Dengue, Machine learning models, Bangladesh, Outbreaks, Environmental Factors</w:t>
        </w:r>
      </w:ins>
    </w:p>
    <w:p w14:paraId="02343130" w14:textId="77777777" w:rsidR="001E6314" w:rsidRDefault="001E6314" w:rsidP="00BB57E4">
      <w:pPr>
        <w:ind w:firstLine="720"/>
        <w:jc w:val="both"/>
        <w:rPr>
          <w:ins w:id="108" w:author="Md.Aminul Islam" w:date="2023-10-07T02:32:00Z"/>
          <w:rFonts w:ascii="Times New Roman" w:hAnsi="Times New Roman" w:cs="Times New Roman"/>
          <w:sz w:val="24"/>
          <w:szCs w:val="24"/>
        </w:rPr>
      </w:pPr>
    </w:p>
    <w:p w14:paraId="3AD7381A" w14:textId="77777777" w:rsidR="001E6314" w:rsidRDefault="001E6314" w:rsidP="00BB57E4">
      <w:pPr>
        <w:ind w:firstLine="720"/>
        <w:jc w:val="both"/>
        <w:rPr>
          <w:ins w:id="109" w:author="Md.Aminul Islam" w:date="2023-10-07T02:32:00Z"/>
          <w:rFonts w:ascii="Times New Roman" w:hAnsi="Times New Roman" w:cs="Times New Roman"/>
          <w:sz w:val="24"/>
          <w:szCs w:val="24"/>
        </w:rPr>
      </w:pPr>
    </w:p>
    <w:p w14:paraId="2D704DA3" w14:textId="77777777" w:rsidR="001E6314" w:rsidRDefault="001E6314" w:rsidP="00BB57E4">
      <w:pPr>
        <w:ind w:firstLine="720"/>
        <w:jc w:val="both"/>
        <w:rPr>
          <w:ins w:id="110" w:author="Md.Aminul Islam" w:date="2023-10-07T02:32:00Z"/>
          <w:rFonts w:ascii="Times New Roman" w:hAnsi="Times New Roman" w:cs="Times New Roman"/>
          <w:sz w:val="24"/>
          <w:szCs w:val="24"/>
        </w:rPr>
      </w:pPr>
    </w:p>
    <w:p w14:paraId="2EDBB62D" w14:textId="77777777" w:rsidR="001E6314" w:rsidRDefault="001E6314" w:rsidP="00BB57E4">
      <w:pPr>
        <w:ind w:firstLine="720"/>
        <w:jc w:val="both"/>
        <w:rPr>
          <w:ins w:id="111" w:author="Md.Aminul Islam" w:date="2023-10-07T02:32:00Z"/>
          <w:rFonts w:ascii="Times New Roman" w:hAnsi="Times New Roman" w:cs="Times New Roman"/>
          <w:sz w:val="24"/>
          <w:szCs w:val="24"/>
        </w:rPr>
      </w:pPr>
    </w:p>
    <w:p w14:paraId="183136C4" w14:textId="77777777" w:rsidR="001E6314" w:rsidRDefault="001E6314" w:rsidP="00BB57E4">
      <w:pPr>
        <w:ind w:firstLine="720"/>
        <w:jc w:val="both"/>
        <w:rPr>
          <w:ins w:id="112" w:author="Md.Aminul Islam" w:date="2023-10-07T02:29:00Z"/>
          <w:rFonts w:ascii="Times New Roman" w:hAnsi="Times New Roman" w:cs="Times New Roman"/>
          <w:sz w:val="24"/>
          <w:szCs w:val="24"/>
        </w:rPr>
      </w:pPr>
    </w:p>
    <w:p w14:paraId="78E6B366" w14:textId="77777777" w:rsidR="00BB57E4" w:rsidRPr="00BB57E4" w:rsidRDefault="00BB57E4" w:rsidP="00BB57E4">
      <w:pPr>
        <w:ind w:firstLine="720"/>
        <w:jc w:val="both"/>
        <w:rPr>
          <w:ins w:id="113" w:author="Md.Aminul Islam" w:date="2023-10-07T02:27:00Z"/>
          <w:rFonts w:ascii="Times New Roman" w:hAnsi="Times New Roman" w:cs="Times New Roman"/>
          <w:sz w:val="24"/>
          <w:szCs w:val="24"/>
          <w:rPrChange w:id="114" w:author="Md.Aminul Islam" w:date="2023-10-07T02:27:00Z">
            <w:rPr>
              <w:ins w:id="115" w:author="Md.Aminul Islam" w:date="2023-10-07T02:27:00Z"/>
            </w:rPr>
          </w:rPrChange>
        </w:rPr>
      </w:pPr>
    </w:p>
    <w:p w14:paraId="308D6AB2" w14:textId="4ACC5AA7" w:rsidR="004D5ADF" w:rsidRPr="00BB57E4" w:rsidRDefault="004D5ADF" w:rsidP="00AF7122">
      <w:pPr>
        <w:pStyle w:val="Heading1"/>
        <w:spacing w:line="360" w:lineRule="auto"/>
        <w:jc w:val="both"/>
        <w:rPr>
          <w:rFonts w:ascii="Times New Roman" w:hAnsi="Times New Roman" w:cs="Times New Roman"/>
          <w:b/>
          <w:bCs/>
          <w:color w:val="000000" w:themeColor="text1"/>
          <w:sz w:val="24"/>
          <w:szCs w:val="24"/>
        </w:rPr>
      </w:pPr>
      <w:r w:rsidRPr="00BB57E4">
        <w:rPr>
          <w:rFonts w:ascii="Times New Roman" w:hAnsi="Times New Roman" w:cs="Times New Roman"/>
          <w:b/>
          <w:bCs/>
          <w:color w:val="000000" w:themeColor="text1"/>
          <w:sz w:val="24"/>
          <w:szCs w:val="24"/>
        </w:rPr>
        <w:t>Introduction:</w:t>
      </w:r>
    </w:p>
    <w:p w14:paraId="3ED15D35" w14:textId="02E50EEA" w:rsidR="00AF7122" w:rsidRPr="00BB57E4" w:rsidRDefault="001E6314">
      <w:pPr>
        <w:ind w:firstLine="720"/>
        <w:jc w:val="both"/>
        <w:rPr>
          <w:rFonts w:ascii="Times New Roman" w:hAnsi="Times New Roman" w:cs="Times New Roman"/>
          <w:sz w:val="24"/>
          <w:szCs w:val="24"/>
        </w:rPr>
        <w:pPrChange w:id="116" w:author="Md.Aminul Islam" w:date="2023-10-07T02:33:00Z">
          <w:pPr>
            <w:jc w:val="both"/>
          </w:pPr>
        </w:pPrChange>
      </w:pPr>
      <w:ins w:id="117" w:author="Md.Aminul Islam" w:date="2023-10-07T02:48:00Z">
        <w:r w:rsidRPr="001E6314">
          <w:rPr>
            <w:rFonts w:ascii="Times New Roman" w:hAnsi="Times New Roman" w:cs="Times New Roman"/>
            <w:sz w:val="24"/>
            <w:szCs w:val="24"/>
          </w:rPr>
          <w:t>Dengue, often known as break-bone fever, is an infectious disease that affects humans</w:t>
        </w:r>
        <w:r>
          <w:rPr>
            <w:rFonts w:ascii="Times New Roman" w:hAnsi="Times New Roman" w:cs="Times New Roman"/>
            <w:sz w:val="24"/>
            <w:szCs w:val="24"/>
          </w:rPr>
          <w:t xml:space="preserve"> and is</w:t>
        </w:r>
        <w:r w:rsidRPr="001E6314">
          <w:rPr>
            <w:rFonts w:ascii="Times New Roman" w:hAnsi="Times New Roman" w:cs="Times New Roman"/>
            <w:sz w:val="24"/>
            <w:szCs w:val="24"/>
          </w:rPr>
          <w:t> spread by Aedes mosquitoes. Tropical and subtropical regions showed a higher prevalence of it</w:t>
        </w:r>
        <w:r>
          <w:rPr>
            <w:rFonts w:ascii="Times New Roman" w:hAnsi="Times New Roman" w:cs="Times New Roman"/>
            <w:sz w:val="24"/>
            <w:szCs w:val="24"/>
          </w:rPr>
          <w:t xml:space="preserve"> </w:t>
        </w:r>
      </w:ins>
      <w:del w:id="118" w:author="Md.Aminul Islam" w:date="2023-10-07T02:48:00Z">
        <w:r w:rsidR="00AF7122" w:rsidRPr="00BB57E4" w:rsidDel="001E6314">
          <w:rPr>
            <w:rFonts w:ascii="Times New Roman" w:hAnsi="Times New Roman" w:cs="Times New Roman"/>
            <w:sz w:val="24"/>
            <w:szCs w:val="24"/>
          </w:rPr>
          <w:delText xml:space="preserve">Dengue, commonly known as break-bone fever, is a viral illness transmitted to humans through Aedes mosquitoes during their larval stages when they harbor the dengue virus. Its prevalence is higher in tropical and subtropical regions </w:delText>
        </w:r>
      </w:del>
      <w:r w:rsidR="00AF7122" w:rsidRPr="00BB57E4">
        <w:rPr>
          <w:rFonts w:ascii="Times New Roman" w:hAnsi="Times New Roman" w:cs="Times New Roman"/>
          <w:sz w:val="24"/>
          <w:szCs w:val="24"/>
        </w:rPr>
        <w:t xml:space="preserve">(1). </w:t>
      </w:r>
      <w:ins w:id="119" w:author="Md.Aminul Islam" w:date="2023-10-07T02:49:00Z">
        <w:r w:rsidRPr="001E6314">
          <w:rPr>
            <w:rFonts w:ascii="Times New Roman" w:hAnsi="Times New Roman" w:cs="Times New Roman"/>
            <w:sz w:val="24"/>
            <w:szCs w:val="24"/>
          </w:rPr>
          <w:t>There are four different serotypes of dengue virus, designated DENV-1 through DENV-4. These serotypes were originally isolated from sylvatic strains in Southeast Asian woods</w:t>
        </w:r>
      </w:ins>
      <w:del w:id="120" w:author="Md.Aminul Islam" w:date="2023-10-07T02:49:00Z">
        <w:r w:rsidR="00AF7122" w:rsidRPr="00BB57E4" w:rsidDel="001E6314">
          <w:rPr>
            <w:rFonts w:ascii="Times New Roman" w:hAnsi="Times New Roman" w:cs="Times New Roman"/>
            <w:sz w:val="24"/>
            <w:szCs w:val="24"/>
          </w:rPr>
          <w:delText>The dengue virus comprises four distinct serotypes: DENV-1, DENV-2, DENV-3, and DENV-4, originating from sylvatic strains in Southeast Asian forests</w:delText>
        </w:r>
      </w:del>
      <w:r w:rsidR="00AF7122" w:rsidRPr="00BB57E4">
        <w:rPr>
          <w:rFonts w:ascii="Times New Roman" w:hAnsi="Times New Roman" w:cs="Times New Roman"/>
          <w:sz w:val="24"/>
          <w:szCs w:val="24"/>
        </w:rPr>
        <w:t xml:space="preserve">. </w:t>
      </w:r>
      <w:ins w:id="121" w:author="Md.Aminul Islam" w:date="2023-10-07T02:50:00Z">
        <w:r w:rsidRPr="001E6314">
          <w:rPr>
            <w:rFonts w:ascii="Times New Roman" w:hAnsi="Times New Roman" w:cs="Times New Roman"/>
            <w:sz w:val="24"/>
            <w:szCs w:val="24"/>
          </w:rPr>
          <w:t>In recent times, a novel serotype, namely DENV-5, has been discovered solely inside the sylvatic cycle</w:t>
        </w:r>
        <w:r>
          <w:rPr>
            <w:rFonts w:ascii="Times New Roman" w:hAnsi="Times New Roman" w:cs="Times New Roman"/>
            <w:sz w:val="24"/>
            <w:szCs w:val="24"/>
          </w:rPr>
          <w:t xml:space="preserve"> </w:t>
        </w:r>
      </w:ins>
      <w:del w:id="122" w:author="Md.Aminul Islam" w:date="2023-10-07T02:50:00Z">
        <w:r w:rsidR="00AF7122" w:rsidRPr="00BB57E4" w:rsidDel="001E6314">
          <w:rPr>
            <w:rFonts w:ascii="Times New Roman" w:hAnsi="Times New Roman" w:cs="Times New Roman"/>
            <w:sz w:val="24"/>
            <w:szCs w:val="24"/>
          </w:rPr>
          <w:delText xml:space="preserve">Recently, a new serotype, DENV-5, has been identified exclusively in the sylvatic cycle </w:delText>
        </w:r>
      </w:del>
      <w:r w:rsidR="00AF7122" w:rsidRPr="00BB57E4">
        <w:rPr>
          <w:rFonts w:ascii="Times New Roman" w:hAnsi="Times New Roman" w:cs="Times New Roman"/>
          <w:sz w:val="24"/>
          <w:szCs w:val="24"/>
        </w:rPr>
        <w:t xml:space="preserve">(2). </w:t>
      </w:r>
      <w:ins w:id="123" w:author="Md.Aminul Islam" w:date="2023-10-07T02:52:00Z">
        <w:r w:rsidRPr="001E6314">
          <w:rPr>
            <w:rFonts w:ascii="Times New Roman" w:hAnsi="Times New Roman" w:cs="Times New Roman"/>
            <w:sz w:val="24"/>
            <w:szCs w:val="24"/>
          </w:rPr>
          <w:t>The symptoms of dengue fever often become apparent when the individual reaches a critical state, as the initial symptoms are very minor. Seroepidemiological investigations have demonstrated that the immune system mounts an immunological response upon infection, hence conferring resistance against the particular serotype of dengue virus</w:t>
        </w:r>
      </w:ins>
      <w:del w:id="124" w:author="Md.Aminul Islam" w:date="2023-10-07T02:52:00Z">
        <w:r w:rsidR="00AF7122" w:rsidRPr="00BB57E4" w:rsidDel="001E6314">
          <w:rPr>
            <w:rFonts w:ascii="Times New Roman" w:hAnsi="Times New Roman" w:cs="Times New Roman"/>
            <w:sz w:val="24"/>
            <w:szCs w:val="24"/>
          </w:rPr>
          <w:delText>Symptoms of dengue fever typically manifest when the person is in critical condition, as significant symptoms are initially mild. Seroepidemiological studies reveal that the immune system activates upon infection, providing resistance to the specific dengue serotype</w:delText>
        </w:r>
      </w:del>
      <w:r w:rsidR="00AF7122" w:rsidRPr="00BB57E4">
        <w:rPr>
          <w:rFonts w:ascii="Times New Roman" w:hAnsi="Times New Roman" w:cs="Times New Roman"/>
          <w:sz w:val="24"/>
          <w:szCs w:val="24"/>
        </w:rPr>
        <w:t xml:space="preserve"> (3). </w:t>
      </w:r>
      <w:ins w:id="125" w:author="Md.Aminul Islam" w:date="2023-10-07T02:52:00Z">
        <w:r w:rsidRPr="001E6314">
          <w:rPr>
            <w:rFonts w:ascii="Times New Roman" w:hAnsi="Times New Roman" w:cs="Times New Roman"/>
            <w:sz w:val="24"/>
            <w:szCs w:val="24"/>
          </w:rPr>
          <w:t>Dengue hemorrhagic fever is one of the life-threatening complications that can arise from the disease</w:t>
        </w:r>
        <w:r>
          <w:rPr>
            <w:rFonts w:ascii="Times New Roman" w:hAnsi="Times New Roman" w:cs="Times New Roman"/>
            <w:sz w:val="24"/>
            <w:szCs w:val="24"/>
          </w:rPr>
          <w:t xml:space="preserve"> </w:t>
        </w:r>
      </w:ins>
      <w:del w:id="126" w:author="Md.Aminul Islam" w:date="2023-10-07T02:52:00Z">
        <w:r w:rsidR="00AF7122" w:rsidRPr="00BB57E4" w:rsidDel="001E6314">
          <w:rPr>
            <w:rFonts w:ascii="Times New Roman" w:hAnsi="Times New Roman" w:cs="Times New Roman"/>
            <w:sz w:val="24"/>
            <w:szCs w:val="24"/>
          </w:rPr>
          <w:delText>Severe cases can lead to life-threatening complications like dengue hemorrhagic fever</w:delText>
        </w:r>
      </w:del>
      <w:r w:rsidR="00AF7122" w:rsidRPr="00BB57E4">
        <w:rPr>
          <w:rFonts w:ascii="Times New Roman" w:hAnsi="Times New Roman" w:cs="Times New Roman"/>
          <w:sz w:val="24"/>
          <w:szCs w:val="24"/>
        </w:rPr>
        <w:t xml:space="preserve">. </w:t>
      </w:r>
      <w:del w:id="127" w:author="Md.Aminul Islam" w:date="2023-10-07T00:12:00Z">
        <w:r w:rsidR="00AF7122" w:rsidRPr="00BB57E4" w:rsidDel="00BB57E4">
          <w:rPr>
            <w:rFonts w:ascii="Times New Roman" w:hAnsi="Times New Roman" w:cs="Times New Roman"/>
            <w:sz w:val="24"/>
            <w:szCs w:val="24"/>
          </w:rPr>
          <w:delText>It is estimated that around 3.6 billion people</w:delText>
        </w:r>
      </w:del>
      <w:ins w:id="128" w:author="Md.Aminul Islam" w:date="2023-10-07T00:12:00Z">
        <w:r w:rsidR="00BB57E4" w:rsidRPr="00BB57E4">
          <w:rPr>
            <w:rFonts w:ascii="Times New Roman" w:hAnsi="Times New Roman" w:cs="Times New Roman"/>
            <w:sz w:val="24"/>
            <w:szCs w:val="24"/>
          </w:rPr>
          <w:t>Around 3.6 billion people are estimated to</w:t>
        </w:r>
      </w:ins>
      <w:r w:rsidR="00AF7122" w:rsidRPr="00BB57E4">
        <w:rPr>
          <w:rFonts w:ascii="Times New Roman" w:hAnsi="Times New Roman" w:cs="Times New Roman"/>
          <w:sz w:val="24"/>
          <w:szCs w:val="24"/>
        </w:rPr>
        <w:t xml:space="preserve"> reside in regions where dengue transmission is possible, with an annual occurrence of 50 million to 200 million dengue infections, including 500,000 severe cases and over 20,000 dengue-related deaths (4). As of Dec</w:t>
      </w:r>
      <w:del w:id="129" w:author="Md.Aminul Islam" w:date="2023-10-07T00:12:00Z">
        <w:r w:rsidR="00AF7122" w:rsidRPr="00BB57E4" w:rsidDel="00BB57E4">
          <w:rPr>
            <w:rFonts w:ascii="Times New Roman" w:hAnsi="Times New Roman" w:cs="Times New Roman"/>
            <w:sz w:val="24"/>
            <w:szCs w:val="24"/>
          </w:rPr>
          <w:delText>ember 31st</w:delText>
        </w:r>
      </w:del>
      <w:ins w:id="130" w:author="Md.Aminul Islam" w:date="2023-10-07T00:12:00Z">
        <w:r w:rsidR="00BB57E4" w:rsidRPr="00BB57E4">
          <w:rPr>
            <w:rFonts w:ascii="Times New Roman" w:hAnsi="Times New Roman" w:cs="Times New Roman"/>
            <w:sz w:val="24"/>
            <w:szCs w:val="24"/>
          </w:rPr>
          <w:t xml:space="preserve"> 31</w:t>
        </w:r>
      </w:ins>
      <w:r w:rsidR="00AF7122" w:rsidRPr="00BB57E4">
        <w:rPr>
          <w:rFonts w:ascii="Times New Roman" w:hAnsi="Times New Roman" w:cs="Times New Roman"/>
          <w:sz w:val="24"/>
          <w:szCs w:val="24"/>
        </w:rPr>
        <w:t xml:space="preserve">, 2022, a total of 4,110,465 dengue cases and 4099 fatalities have been reported (5). Additional symptoms include a metallic taste, loss of appetite, diarrhea, nausea, stomachache, severe headaches, fatigue, myalgia, and painful joints. The term 'break-bone fever' stems from the myalgia and joint discomfort often experienced (6). The proliferation of </w:t>
      </w:r>
      <w:bookmarkStart w:id="131" w:name="_Hlk147534636"/>
      <w:r w:rsidR="00AF7122" w:rsidRPr="00BB57E4">
        <w:rPr>
          <w:rFonts w:ascii="Times New Roman" w:hAnsi="Times New Roman" w:cs="Times New Roman"/>
          <w:sz w:val="24"/>
          <w:szCs w:val="24"/>
        </w:rPr>
        <w:t xml:space="preserve">Aedes aegypti </w:t>
      </w:r>
      <w:bookmarkEnd w:id="131"/>
      <w:r w:rsidR="00AF7122" w:rsidRPr="00BB57E4">
        <w:rPr>
          <w:rFonts w:ascii="Times New Roman" w:hAnsi="Times New Roman" w:cs="Times New Roman"/>
          <w:sz w:val="24"/>
          <w:szCs w:val="24"/>
        </w:rPr>
        <w:t>and sustained dengue transmission is influenced by various factors, including serotype circulation, human movement, mosquito population size, and local climate conditions like temperature and precipitation (7, 8). The rainy monsoon significantly aids Aedes mosquito reproduction, making Bangladesh conducive to mosquito breeding throughout the year, especially during the monsoon season (9, 10).</w:t>
      </w:r>
    </w:p>
    <w:p w14:paraId="5054FCAC" w14:textId="74EEEC0E" w:rsidR="00AF7122" w:rsidRPr="00BB57E4" w:rsidRDefault="00AF7122" w:rsidP="00AF7122">
      <w:pPr>
        <w:jc w:val="both"/>
        <w:rPr>
          <w:rFonts w:ascii="Times New Roman" w:hAnsi="Times New Roman" w:cs="Times New Roman"/>
          <w:sz w:val="24"/>
          <w:szCs w:val="24"/>
        </w:rPr>
      </w:pPr>
      <w:r w:rsidRPr="00BB57E4">
        <w:rPr>
          <w:rFonts w:ascii="Times New Roman" w:hAnsi="Times New Roman" w:cs="Times New Roman"/>
          <w:sz w:val="24"/>
          <w:szCs w:val="24"/>
        </w:rPr>
        <w:t xml:space="preserve">In Bangladesh, a study aimed to predict dengue outbreaks from 2000 to 2008, focusing on seasonal climate data. The study employed feature selection and cross-validation to develop and assess a prediction model (11). Another study by Dourjoy et al. used machine learning, specifically Support Vector Machine (SVM) and Random Forest (RF), achieving accuracies of 68 percent and 64 percent, respectively, in predicting dengue incidences in Bangladesh (12). Majeed et al. successfully developed and validated an LSTM model with spatial attention for dengue prediction, demonstrating its effectiveness in predicting dengue cases in Malaysia (13). Another study in Bangladesh aimed to build a machine learning model utilizing the DengueBD dataset and </w:t>
      </w:r>
      <w:r w:rsidRPr="00BB57E4">
        <w:rPr>
          <w:rFonts w:ascii="Times New Roman" w:hAnsi="Times New Roman" w:cs="Times New Roman"/>
          <w:sz w:val="24"/>
          <w:szCs w:val="24"/>
        </w:rPr>
        <w:lastRenderedPageBreak/>
        <w:t>employing Multiple Linear Regression (MLR) and Support Vector Regression (SVR). The results illustrated the significant potential of machine learning algorithms in predicting dengue epidemics (9).</w:t>
      </w:r>
    </w:p>
    <w:p w14:paraId="4CF9ADBF" w14:textId="2EAA8970" w:rsidR="002C650D" w:rsidRPr="00BB57E4" w:rsidRDefault="00AF7122" w:rsidP="00AF7122">
      <w:pPr>
        <w:jc w:val="both"/>
        <w:rPr>
          <w:rFonts w:ascii="Times New Roman" w:hAnsi="Times New Roman" w:cs="Times New Roman"/>
          <w:color w:val="000000" w:themeColor="text1"/>
          <w:sz w:val="24"/>
          <w:szCs w:val="24"/>
        </w:rPr>
      </w:pPr>
      <w:r w:rsidRPr="00BB57E4">
        <w:rPr>
          <w:rFonts w:ascii="Times New Roman" w:hAnsi="Times New Roman" w:cs="Times New Roman"/>
          <w:sz w:val="24"/>
          <w:szCs w:val="24"/>
        </w:rPr>
        <w:t xml:space="preserve">However, the mentioned study focused solely on patient data patterns, overlooking crucial factors like meteorological data, socioeconomic influences, geographic location, and weather correlations with monthly cases. Furthermore, the study lacked result validation and had a limited dataset for application in machine learning approaches. Hence, this current study seeks to predict dengue virus occurrences by analyzing past admissions of dengue patients. To track dengue patient data, this research utilized officially released information from the Directorate General of Health Services (DGHS) under the Ministry of Health and Family Welfare, responsible for health services in Bangladesh. </w:t>
      </w:r>
      <w:del w:id="132" w:author="Md.Aminul Islam" w:date="2023-10-07T00:12:00Z">
        <w:r w:rsidRPr="00BB57E4" w:rsidDel="00BB57E4">
          <w:rPr>
            <w:rFonts w:ascii="Times New Roman" w:hAnsi="Times New Roman" w:cs="Times New Roman"/>
            <w:sz w:val="24"/>
            <w:szCs w:val="24"/>
          </w:rPr>
          <w:delText>Alongside recorded dengue cases, daily weather data from the Bangladesh Meteorological Department (www.bmd.gov.bd) was also utilized</w:delText>
        </w:r>
      </w:del>
      <w:ins w:id="133" w:author="Md.Aminul Islam" w:date="2023-10-07T00:12:00Z">
        <w:r w:rsidR="00BB57E4" w:rsidRPr="00BB57E4">
          <w:rPr>
            <w:rFonts w:ascii="Times New Roman" w:hAnsi="Times New Roman" w:cs="Times New Roman"/>
            <w:sz w:val="24"/>
            <w:szCs w:val="24"/>
          </w:rPr>
          <w:t>Daily weather data from the Bangladesh Meteorological Department (www.bmd.gov.bd) was also utilized alongside recorded dengue cases</w:t>
        </w:r>
      </w:ins>
      <w:r w:rsidRPr="00BB57E4">
        <w:rPr>
          <w:rFonts w:ascii="Times New Roman" w:hAnsi="Times New Roman" w:cs="Times New Roman"/>
          <w:sz w:val="24"/>
          <w:szCs w:val="24"/>
        </w:rPr>
        <w:t xml:space="preserve">. </w:t>
      </w:r>
      <w:moveFromRangeStart w:id="134" w:author="Md.Aminul Islam" w:date="2023-10-07T02:58:00Z" w:name="move147539931"/>
      <w:moveFrom w:id="135" w:author="Md.Aminul Islam" w:date="2023-10-07T02:58:00Z">
        <w:r w:rsidRPr="00BB57E4" w:rsidDel="00614F68">
          <w:rPr>
            <w:rFonts w:ascii="Times New Roman" w:hAnsi="Times New Roman" w:cs="Times New Roman"/>
            <w:sz w:val="24"/>
            <w:szCs w:val="24"/>
          </w:rPr>
          <w:t>This study explored three different machine learning models (Long Short-Term Memory (LSTM) Network, Recurrent Neural Network (RNN), and Gated Recurrent Units (GRU)) and evaluated their performance using Mean Absolute Error (MAE), RMSE, and AUROC.</w:t>
        </w:r>
      </w:moveFrom>
      <w:moveFromRangeEnd w:id="134"/>
    </w:p>
    <w:p w14:paraId="0B1675B8" w14:textId="0EAA0AEE" w:rsidR="000E5249" w:rsidRPr="00BB57E4" w:rsidRDefault="000E5249" w:rsidP="00AF7122">
      <w:pPr>
        <w:pStyle w:val="Heading1"/>
        <w:spacing w:line="360" w:lineRule="auto"/>
        <w:jc w:val="both"/>
        <w:rPr>
          <w:rFonts w:ascii="Times New Roman" w:hAnsi="Times New Roman" w:cs="Times New Roman"/>
          <w:b/>
          <w:bCs/>
          <w:color w:val="000000" w:themeColor="text1"/>
          <w:sz w:val="24"/>
          <w:szCs w:val="24"/>
        </w:rPr>
      </w:pPr>
      <w:r w:rsidRPr="00BB57E4">
        <w:rPr>
          <w:rFonts w:ascii="Times New Roman" w:hAnsi="Times New Roman" w:cs="Times New Roman"/>
          <w:b/>
          <w:bCs/>
          <w:color w:val="000000" w:themeColor="text1"/>
          <w:sz w:val="24"/>
          <w:szCs w:val="24"/>
        </w:rPr>
        <w:t>Methodology:</w:t>
      </w:r>
    </w:p>
    <w:p w14:paraId="12C6047C" w14:textId="77777777" w:rsidR="00614F68" w:rsidRDefault="00614F68" w:rsidP="00AF7122">
      <w:pPr>
        <w:pStyle w:val="Heading2"/>
        <w:spacing w:line="360" w:lineRule="auto"/>
        <w:jc w:val="both"/>
        <w:rPr>
          <w:ins w:id="136" w:author="Md.Aminul Islam" w:date="2023-10-07T02:58:00Z"/>
          <w:rFonts w:ascii="Times New Roman" w:hAnsi="Times New Roman" w:cs="Times New Roman"/>
          <w:sz w:val="24"/>
          <w:szCs w:val="24"/>
        </w:rPr>
      </w:pPr>
      <w:moveToRangeStart w:id="137" w:author="Md.Aminul Islam" w:date="2023-10-07T02:58:00Z" w:name="move147539931"/>
      <w:moveTo w:id="138" w:author="Md.Aminul Islam" w:date="2023-10-07T02:58:00Z">
        <w:del w:id="139" w:author="Md.Aminul Islam" w:date="2023-10-07T02:58:00Z">
          <w:r w:rsidRPr="00BB57E4" w:rsidDel="00614F68">
            <w:rPr>
              <w:rFonts w:ascii="Times New Roman" w:hAnsi="Times New Roman" w:cs="Times New Roman"/>
              <w:sz w:val="24"/>
              <w:szCs w:val="24"/>
            </w:rPr>
            <w:delText>This study explored three different machine learning models (Long Short-Term Memory (LSTM) Network, Recurrent Neural Network (RNN), and Gated Recurrent Units (GRU)) and evaluated their performance using Mean Absolute Error (MAE), RMSE, and AUROC.</w:delText>
          </w:r>
        </w:del>
      </w:moveTo>
      <w:moveToRangeEnd w:id="137"/>
    </w:p>
    <w:p w14:paraId="77AED0D5" w14:textId="3A20AE28" w:rsidR="000E5249" w:rsidRPr="00BB57E4" w:rsidRDefault="000E5249" w:rsidP="00AF7122">
      <w:pPr>
        <w:pStyle w:val="Heading2"/>
        <w:spacing w:line="360" w:lineRule="auto"/>
        <w:jc w:val="both"/>
        <w:rPr>
          <w:rFonts w:ascii="Times New Roman" w:hAnsi="Times New Roman" w:cs="Times New Roman"/>
          <w:i/>
          <w:iCs/>
          <w:color w:val="000000" w:themeColor="text1"/>
          <w:sz w:val="24"/>
          <w:szCs w:val="24"/>
          <w:u w:val="single"/>
        </w:rPr>
      </w:pPr>
      <w:r w:rsidRPr="00BB57E4">
        <w:rPr>
          <w:rFonts w:ascii="Times New Roman" w:hAnsi="Times New Roman" w:cs="Times New Roman"/>
          <w:i/>
          <w:iCs/>
          <w:color w:val="000000" w:themeColor="text1"/>
          <w:sz w:val="24"/>
          <w:szCs w:val="24"/>
          <w:u w:val="single"/>
        </w:rPr>
        <w:t>Long Short-Term Memory (LSTM) Network:</w:t>
      </w:r>
    </w:p>
    <w:p w14:paraId="088E760A" w14:textId="77777777" w:rsidR="000E5249" w:rsidRPr="00BB57E4" w:rsidRDefault="000E5249" w:rsidP="00AF7122">
      <w:pPr>
        <w:spacing w:line="360" w:lineRule="auto"/>
        <w:jc w:val="both"/>
        <w:rPr>
          <w:rFonts w:ascii="Times New Roman" w:hAnsi="Times New Roman" w:cs="Times New Roman"/>
          <w:sz w:val="24"/>
          <w:szCs w:val="24"/>
        </w:rPr>
      </w:pPr>
      <w:r w:rsidRPr="00BB57E4">
        <w:rPr>
          <w:rFonts w:ascii="Times New Roman" w:hAnsi="Times New Roman" w:cs="Times New Roman"/>
          <w:sz w:val="24"/>
          <w:szCs w:val="24"/>
        </w:rPr>
        <w:t>The Long Short-Term Memory (LSTM) neural network, often referred to simply as LSTM, is recognized as an improved version of the Recurrent Neural Network (RNN) class. Its origin can be attributed to Hochreiter and Schmidhuber [1], who introduced LSTM in 1997. Over the years, LSTM has gained increasing prominence and has found applications across diverse domains and challenges. What sets LSTM apart from the conventional RNN is its remarkable capacity to retain information over extended time intervals, a characteristic known as long-term dependency. This architectural attribute enables LSTM to overcome the limitations of standard RNNs.</w:t>
      </w:r>
    </w:p>
    <w:p w14:paraId="5C531E72" w14:textId="15AFE55A" w:rsidR="000E5249" w:rsidRPr="00BB57E4" w:rsidRDefault="000E5249" w:rsidP="00AF7122">
      <w:pPr>
        <w:spacing w:line="360" w:lineRule="auto"/>
        <w:jc w:val="both"/>
        <w:rPr>
          <w:rFonts w:ascii="Times New Roman" w:hAnsi="Times New Roman" w:cs="Times New Roman"/>
          <w:sz w:val="24"/>
          <w:szCs w:val="24"/>
        </w:rPr>
      </w:pPr>
      <w:r w:rsidRPr="00BB57E4">
        <w:rPr>
          <w:rFonts w:ascii="Times New Roman" w:hAnsi="Times New Roman" w:cs="Times New Roman"/>
          <w:sz w:val="24"/>
          <w:szCs w:val="24"/>
        </w:rPr>
        <w:t xml:space="preserve">An LSTM module utilizes a gating mechanism to regulate the information flow within its memory cells, </w:t>
      </w:r>
      <w:del w:id="140" w:author="Md.Aminul Islam" w:date="2023-10-07T00:12:00Z">
        <w:r w:rsidRPr="00BB57E4" w:rsidDel="00BB57E4">
          <w:rPr>
            <w:rFonts w:ascii="Times New Roman" w:hAnsi="Times New Roman" w:cs="Times New Roman"/>
            <w:sz w:val="24"/>
            <w:szCs w:val="24"/>
          </w:rPr>
          <w:delText>also overseeing the duration of information reten</w:delText>
        </w:r>
      </w:del>
      <w:ins w:id="141" w:author="Md.Aminul Islam" w:date="2023-10-07T02:53:00Z">
        <w:r w:rsidR="001E6314">
          <w:rPr>
            <w:rFonts w:ascii="Times New Roman" w:hAnsi="Times New Roman" w:cs="Times New Roman"/>
            <w:sz w:val="24"/>
            <w:szCs w:val="24"/>
          </w:rPr>
          <w:t>overseeing the duration of information retenoverseeing the information reten</w:t>
        </w:r>
      </w:ins>
      <w:r w:rsidRPr="00BB57E4">
        <w:rPr>
          <w:rFonts w:ascii="Times New Roman" w:hAnsi="Times New Roman" w:cs="Times New Roman"/>
          <w:sz w:val="24"/>
          <w:szCs w:val="24"/>
        </w:rPr>
        <w:t>tion. Comprising three distinct gate types - the input gate (i</w:t>
      </w:r>
      <w:r w:rsidRPr="00BB57E4">
        <w:rPr>
          <w:rFonts w:ascii="Times New Roman" w:hAnsi="Times New Roman" w:cs="Times New Roman"/>
          <w:sz w:val="24"/>
          <w:szCs w:val="24"/>
          <w:vertAlign w:val="subscript"/>
        </w:rPr>
        <w:t>t</w:t>
      </w:r>
      <w:r w:rsidRPr="00BB57E4">
        <w:rPr>
          <w:rFonts w:ascii="Times New Roman" w:hAnsi="Times New Roman" w:cs="Times New Roman"/>
          <w:sz w:val="24"/>
          <w:szCs w:val="24"/>
        </w:rPr>
        <w:t>), forget gate (f</w:t>
      </w:r>
      <w:r w:rsidRPr="00BB57E4">
        <w:rPr>
          <w:rFonts w:ascii="Times New Roman" w:hAnsi="Times New Roman" w:cs="Times New Roman"/>
          <w:sz w:val="24"/>
          <w:szCs w:val="24"/>
          <w:vertAlign w:val="subscript"/>
        </w:rPr>
        <w:t>t</w:t>
      </w:r>
      <w:r w:rsidRPr="00BB57E4">
        <w:rPr>
          <w:rFonts w:ascii="Times New Roman" w:hAnsi="Times New Roman" w:cs="Times New Roman"/>
          <w:sz w:val="24"/>
          <w:szCs w:val="24"/>
        </w:rPr>
        <w:t>), and output gate (o</w:t>
      </w:r>
      <w:r w:rsidRPr="00BB57E4">
        <w:rPr>
          <w:rFonts w:ascii="Times New Roman" w:hAnsi="Times New Roman" w:cs="Times New Roman"/>
          <w:sz w:val="24"/>
          <w:szCs w:val="24"/>
          <w:vertAlign w:val="subscript"/>
        </w:rPr>
        <w:t>t</w:t>
      </w:r>
      <w:r w:rsidRPr="00BB57E4">
        <w:rPr>
          <w:rFonts w:ascii="Times New Roman" w:hAnsi="Times New Roman" w:cs="Times New Roman"/>
          <w:sz w:val="24"/>
          <w:szCs w:val="24"/>
        </w:rPr>
        <w:t>) - each memory cell also accommodates a cell state that facilitates information movement and interconnects with the gates. These gates manage the quantity of data directed to the cell state (C</w:t>
      </w:r>
      <w:r w:rsidRPr="00BB57E4">
        <w:rPr>
          <w:rFonts w:ascii="Times New Roman" w:hAnsi="Times New Roman" w:cs="Times New Roman"/>
          <w:sz w:val="24"/>
          <w:szCs w:val="24"/>
          <w:vertAlign w:val="subscript"/>
        </w:rPr>
        <w:t>t</w:t>
      </w:r>
      <w:r w:rsidRPr="00BB57E4">
        <w:rPr>
          <w:rFonts w:ascii="Times New Roman" w:hAnsi="Times New Roman" w:cs="Times New Roman"/>
          <w:sz w:val="24"/>
          <w:szCs w:val="24"/>
        </w:rPr>
        <w:t>). At a specific time instance, denoted as "t," all three gates receive input parameters: the new input (x</w:t>
      </w:r>
      <w:r w:rsidRPr="00BB57E4">
        <w:rPr>
          <w:rFonts w:ascii="Times New Roman" w:hAnsi="Times New Roman" w:cs="Times New Roman"/>
          <w:sz w:val="24"/>
          <w:szCs w:val="24"/>
          <w:vertAlign w:val="subscript"/>
        </w:rPr>
        <w:t>t</w:t>
      </w:r>
      <w:r w:rsidRPr="00BB57E4">
        <w:rPr>
          <w:rFonts w:ascii="Times New Roman" w:hAnsi="Times New Roman" w:cs="Times New Roman"/>
          <w:sz w:val="24"/>
          <w:szCs w:val="24"/>
        </w:rPr>
        <w:t>), the prior time step's output or hidden state (h</w:t>
      </w:r>
      <w:r w:rsidRPr="00BB57E4">
        <w:rPr>
          <w:rFonts w:ascii="Times New Roman" w:hAnsi="Times New Roman" w:cs="Times New Roman"/>
          <w:sz w:val="24"/>
          <w:szCs w:val="24"/>
          <w:vertAlign w:val="subscript"/>
        </w:rPr>
        <w:t>t-1</w:t>
      </w:r>
      <w:r w:rsidRPr="00BB57E4">
        <w:rPr>
          <w:rFonts w:ascii="Times New Roman" w:hAnsi="Times New Roman" w:cs="Times New Roman"/>
          <w:sz w:val="24"/>
          <w:szCs w:val="24"/>
        </w:rPr>
        <w:t>), and the previous cell state (C</w:t>
      </w:r>
      <w:r w:rsidRPr="00BB57E4">
        <w:rPr>
          <w:rFonts w:ascii="Times New Roman" w:hAnsi="Times New Roman" w:cs="Times New Roman"/>
          <w:sz w:val="24"/>
          <w:szCs w:val="24"/>
          <w:vertAlign w:val="subscript"/>
        </w:rPr>
        <w:t>t-1</w:t>
      </w:r>
      <w:r w:rsidRPr="00BB57E4">
        <w:rPr>
          <w:rFonts w:ascii="Times New Roman" w:hAnsi="Times New Roman" w:cs="Times New Roman"/>
          <w:sz w:val="24"/>
          <w:szCs w:val="24"/>
        </w:rPr>
        <w:t>) incorporated into the memory cell. The forget gate (ft) determines the extent to which past information (h</w:t>
      </w:r>
      <w:r w:rsidRPr="00BB57E4">
        <w:rPr>
          <w:rFonts w:ascii="Times New Roman" w:hAnsi="Times New Roman" w:cs="Times New Roman"/>
          <w:sz w:val="24"/>
          <w:szCs w:val="24"/>
          <w:vertAlign w:val="subscript"/>
        </w:rPr>
        <w:t>t-1</w:t>
      </w:r>
      <w:r w:rsidRPr="00BB57E4">
        <w:rPr>
          <w:rFonts w:ascii="Times New Roman" w:hAnsi="Times New Roman" w:cs="Times New Roman"/>
          <w:sz w:val="24"/>
          <w:szCs w:val="24"/>
        </w:rPr>
        <w:t>) is to be discarded, allowing certain portions to pass and be stored in the cell state. Meanwhile, the input gate (i</w:t>
      </w:r>
      <w:r w:rsidRPr="00BB57E4">
        <w:rPr>
          <w:rFonts w:ascii="Times New Roman" w:hAnsi="Times New Roman" w:cs="Times New Roman"/>
          <w:sz w:val="24"/>
          <w:szCs w:val="24"/>
          <w:vertAlign w:val="subscript"/>
        </w:rPr>
        <w:t>t</w:t>
      </w:r>
      <w:r w:rsidRPr="00BB57E4">
        <w:rPr>
          <w:rFonts w:ascii="Times New Roman" w:hAnsi="Times New Roman" w:cs="Times New Roman"/>
          <w:sz w:val="24"/>
          <w:szCs w:val="24"/>
        </w:rPr>
        <w:t>) controls the amount of new input (x</w:t>
      </w:r>
      <w:r w:rsidRPr="00BB57E4">
        <w:rPr>
          <w:rFonts w:ascii="Times New Roman" w:hAnsi="Times New Roman" w:cs="Times New Roman"/>
          <w:sz w:val="24"/>
          <w:szCs w:val="24"/>
          <w:vertAlign w:val="subscript"/>
        </w:rPr>
        <w:t>t</w:t>
      </w:r>
      <w:r w:rsidRPr="00BB57E4">
        <w:rPr>
          <w:rFonts w:ascii="Times New Roman" w:hAnsi="Times New Roman" w:cs="Times New Roman"/>
          <w:sz w:val="24"/>
          <w:szCs w:val="24"/>
        </w:rPr>
        <w:t>) to permit and store within the cell state. Lastly, the output gate (o</w:t>
      </w:r>
      <w:r w:rsidRPr="00BB57E4">
        <w:rPr>
          <w:rFonts w:ascii="Times New Roman" w:hAnsi="Times New Roman" w:cs="Times New Roman"/>
          <w:sz w:val="24"/>
          <w:szCs w:val="24"/>
          <w:vertAlign w:val="subscript"/>
        </w:rPr>
        <w:t>t</w:t>
      </w:r>
      <w:r w:rsidRPr="00BB57E4">
        <w:rPr>
          <w:rFonts w:ascii="Times New Roman" w:hAnsi="Times New Roman" w:cs="Times New Roman"/>
          <w:sz w:val="24"/>
          <w:szCs w:val="24"/>
        </w:rPr>
        <w:t xml:space="preserve">) ascertains the quantity of information to extract and filter from the current cell </w:t>
      </w:r>
      <w:r w:rsidRPr="00BB57E4">
        <w:rPr>
          <w:rFonts w:ascii="Times New Roman" w:hAnsi="Times New Roman" w:cs="Times New Roman"/>
          <w:sz w:val="24"/>
          <w:szCs w:val="24"/>
        </w:rPr>
        <w:lastRenderedPageBreak/>
        <w:t>state, generating a new hidden state (h</w:t>
      </w:r>
      <w:r w:rsidRPr="00BB57E4">
        <w:rPr>
          <w:rFonts w:ascii="Times New Roman" w:hAnsi="Times New Roman" w:cs="Times New Roman"/>
          <w:sz w:val="24"/>
          <w:szCs w:val="24"/>
          <w:vertAlign w:val="subscript"/>
        </w:rPr>
        <w:t>t</w:t>
      </w:r>
      <w:r w:rsidRPr="00BB57E4">
        <w:rPr>
          <w:rFonts w:ascii="Times New Roman" w:hAnsi="Times New Roman" w:cs="Times New Roman"/>
          <w:sz w:val="24"/>
          <w:szCs w:val="24"/>
        </w:rPr>
        <w:t>). A basic illustration of an LSTM memory cell is provided in Figure 1.</w:t>
      </w:r>
    </w:p>
    <w:p w14:paraId="7BC3D9D2" w14:textId="77777777" w:rsidR="000E5249" w:rsidRPr="00BB57E4" w:rsidRDefault="000E5249" w:rsidP="00AF7122">
      <w:pPr>
        <w:spacing w:line="360" w:lineRule="auto"/>
        <w:jc w:val="both"/>
        <w:rPr>
          <w:rFonts w:ascii="Times New Roman" w:hAnsi="Times New Roman" w:cs="Times New Roman"/>
          <w:sz w:val="24"/>
          <w:szCs w:val="24"/>
        </w:rPr>
      </w:pPr>
    </w:p>
    <w:p w14:paraId="23884866" w14:textId="77777777" w:rsidR="000E5249" w:rsidRPr="00BB57E4" w:rsidRDefault="000E5249" w:rsidP="00AF7122">
      <w:pPr>
        <w:spacing w:line="360" w:lineRule="auto"/>
        <w:jc w:val="both"/>
        <w:rPr>
          <w:rFonts w:ascii="Times New Roman" w:hAnsi="Times New Roman" w:cs="Times New Roman"/>
          <w:sz w:val="24"/>
          <w:szCs w:val="24"/>
        </w:rPr>
      </w:pPr>
      <w:r w:rsidRPr="00BB57E4">
        <w:rPr>
          <w:rFonts w:ascii="Times New Roman" w:hAnsi="Times New Roman" w:cs="Times New Roman"/>
          <w:noProof/>
          <w:sz w:val="24"/>
          <w:szCs w:val="24"/>
        </w:rPr>
        <w:drawing>
          <wp:inline distT="0" distB="0" distL="0" distR="0" wp14:anchorId="157182E7" wp14:editId="7ABE7C52">
            <wp:extent cx="5661660" cy="2973070"/>
            <wp:effectExtent l="0" t="0" r="0" b="0"/>
            <wp:docPr id="185391707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17078" name="Picture 1" descr="A diagram of a flowchart&#10;&#10;Description automatically generated"/>
                    <pic:cNvPicPr/>
                  </pic:nvPicPr>
                  <pic:blipFill>
                    <a:blip r:embed="rId10"/>
                    <a:stretch>
                      <a:fillRect/>
                    </a:stretch>
                  </pic:blipFill>
                  <pic:spPr>
                    <a:xfrm>
                      <a:off x="0" y="0"/>
                      <a:ext cx="5677070" cy="2981162"/>
                    </a:xfrm>
                    <a:prstGeom prst="rect">
                      <a:avLst/>
                    </a:prstGeom>
                  </pic:spPr>
                </pic:pic>
              </a:graphicData>
            </a:graphic>
          </wp:inline>
        </w:drawing>
      </w:r>
    </w:p>
    <w:p w14:paraId="3E4E3551" w14:textId="77777777" w:rsidR="000E5249" w:rsidRPr="00BB57E4" w:rsidRDefault="000E5249" w:rsidP="00AF7122">
      <w:pPr>
        <w:spacing w:line="360" w:lineRule="auto"/>
        <w:jc w:val="both"/>
        <w:rPr>
          <w:rFonts w:ascii="Times New Roman" w:hAnsi="Times New Roman" w:cs="Times New Roman"/>
          <w:sz w:val="24"/>
          <w:szCs w:val="24"/>
        </w:rPr>
      </w:pPr>
      <w:r w:rsidRPr="00BB57E4">
        <w:rPr>
          <w:rFonts w:ascii="Times New Roman" w:hAnsi="Times New Roman" w:cs="Times New Roman"/>
          <w:sz w:val="24"/>
          <w:szCs w:val="24"/>
        </w:rPr>
        <w:t>Figure 1: LSTM memory cell structure</w:t>
      </w:r>
    </w:p>
    <w:p w14:paraId="59602A1C" w14:textId="77777777" w:rsidR="000E5249" w:rsidRPr="00BB57E4" w:rsidRDefault="000E5249" w:rsidP="00AF7122">
      <w:pPr>
        <w:spacing w:line="360" w:lineRule="auto"/>
        <w:jc w:val="both"/>
        <w:rPr>
          <w:rFonts w:ascii="Times New Roman" w:hAnsi="Times New Roman" w:cs="Times New Roman"/>
          <w:sz w:val="24"/>
          <w:szCs w:val="24"/>
        </w:rPr>
      </w:pPr>
    </w:p>
    <w:p w14:paraId="593C4B2A" w14:textId="77777777" w:rsidR="000E5249" w:rsidRPr="00BB57E4" w:rsidRDefault="000E5249" w:rsidP="00AF7122">
      <w:pPr>
        <w:pStyle w:val="Heading2"/>
        <w:spacing w:line="360" w:lineRule="auto"/>
        <w:jc w:val="both"/>
        <w:rPr>
          <w:rFonts w:ascii="Times New Roman" w:hAnsi="Times New Roman" w:cs="Times New Roman"/>
          <w:i/>
          <w:iCs/>
          <w:color w:val="000000" w:themeColor="text1"/>
          <w:sz w:val="24"/>
          <w:szCs w:val="24"/>
          <w:u w:val="single"/>
        </w:rPr>
      </w:pPr>
      <w:r w:rsidRPr="00BB57E4">
        <w:rPr>
          <w:rFonts w:ascii="Times New Roman" w:hAnsi="Times New Roman" w:cs="Times New Roman"/>
          <w:i/>
          <w:iCs/>
          <w:color w:val="000000" w:themeColor="text1"/>
          <w:sz w:val="24"/>
          <w:szCs w:val="24"/>
          <w:u w:val="single"/>
        </w:rPr>
        <w:t>Recurrent Neural Network (RNN):</w:t>
      </w:r>
    </w:p>
    <w:p w14:paraId="791C5FAC" w14:textId="3FA55F48" w:rsidR="000E5249" w:rsidRPr="00BB57E4" w:rsidRDefault="000E5249" w:rsidP="00AF7122">
      <w:pPr>
        <w:spacing w:line="360" w:lineRule="auto"/>
        <w:jc w:val="both"/>
        <w:rPr>
          <w:rFonts w:ascii="Times New Roman" w:hAnsi="Times New Roman" w:cs="Times New Roman"/>
          <w:sz w:val="24"/>
          <w:szCs w:val="24"/>
        </w:rPr>
      </w:pPr>
      <w:r w:rsidRPr="00BB57E4">
        <w:rPr>
          <w:rFonts w:ascii="Times New Roman" w:hAnsi="Times New Roman" w:cs="Times New Roman"/>
          <w:sz w:val="24"/>
          <w:szCs w:val="24"/>
        </w:rPr>
        <w:t xml:space="preserve">The fundamental architecture for predicting recurrent neural </w:t>
      </w:r>
      <w:r w:rsidR="00093E59" w:rsidRPr="00BB57E4">
        <w:rPr>
          <w:rFonts w:ascii="Times New Roman" w:hAnsi="Times New Roman" w:cs="Times New Roman"/>
          <w:sz w:val="24"/>
          <w:szCs w:val="24"/>
        </w:rPr>
        <w:t>networks</w:t>
      </w:r>
      <w:r w:rsidRPr="00BB57E4">
        <w:rPr>
          <w:rFonts w:ascii="Times New Roman" w:hAnsi="Times New Roman" w:cs="Times New Roman"/>
          <w:sz w:val="24"/>
          <w:szCs w:val="24"/>
        </w:rPr>
        <w:t xml:space="preserve"> is presented in </w:t>
      </w:r>
      <w:r w:rsidR="00093E59" w:rsidRPr="00BB57E4">
        <w:rPr>
          <w:rFonts w:ascii="Times New Roman" w:hAnsi="Times New Roman" w:cs="Times New Roman"/>
          <w:sz w:val="24"/>
          <w:szCs w:val="24"/>
        </w:rPr>
        <w:t>Figure</w:t>
      </w:r>
      <w:r w:rsidRPr="00BB57E4">
        <w:rPr>
          <w:rFonts w:ascii="Times New Roman" w:hAnsi="Times New Roman" w:cs="Times New Roman"/>
          <w:sz w:val="24"/>
          <w:szCs w:val="24"/>
        </w:rPr>
        <w:t xml:space="preserve"> 2 [2]. An input sequence vector, denoted as </w:t>
      </w:r>
      <w:r w:rsidRPr="00BB57E4">
        <w:rPr>
          <w:rFonts w:ascii="Times New Roman" w:hAnsi="Times New Roman" w:cs="Times New Roman"/>
          <w:i/>
          <w:iCs/>
          <w:sz w:val="24"/>
          <w:szCs w:val="24"/>
        </w:rPr>
        <w:t>x = (x</w:t>
      </w:r>
      <w:r w:rsidRPr="00BB57E4">
        <w:rPr>
          <w:rFonts w:ascii="Times New Roman" w:hAnsi="Times New Roman" w:cs="Times New Roman"/>
          <w:i/>
          <w:iCs/>
          <w:sz w:val="24"/>
          <w:szCs w:val="24"/>
          <w:vertAlign w:val="subscript"/>
        </w:rPr>
        <w:t>1</w:t>
      </w:r>
      <w:r w:rsidRPr="00BB57E4">
        <w:rPr>
          <w:rFonts w:ascii="Times New Roman" w:hAnsi="Times New Roman" w:cs="Times New Roman"/>
          <w:i/>
          <w:iCs/>
          <w:sz w:val="24"/>
          <w:szCs w:val="24"/>
        </w:rPr>
        <w:t>, . . . , x</w:t>
      </w:r>
      <w:r w:rsidRPr="00BB57E4">
        <w:rPr>
          <w:rFonts w:ascii="Times New Roman" w:hAnsi="Times New Roman" w:cs="Times New Roman"/>
          <w:i/>
          <w:iCs/>
          <w:sz w:val="24"/>
          <w:szCs w:val="24"/>
          <w:vertAlign w:val="subscript"/>
        </w:rPr>
        <w:t>T</w:t>
      </w:r>
      <w:r w:rsidRPr="00BB57E4">
        <w:rPr>
          <w:rFonts w:ascii="Times New Roman" w:hAnsi="Times New Roman" w:cs="Times New Roman"/>
          <w:i/>
          <w:iCs/>
          <w:sz w:val="24"/>
          <w:szCs w:val="24"/>
        </w:rPr>
        <w:t>)</w:t>
      </w:r>
      <w:r w:rsidRPr="00BB57E4">
        <w:rPr>
          <w:rFonts w:ascii="Times New Roman" w:hAnsi="Times New Roman" w:cs="Times New Roman"/>
          <w:sz w:val="24"/>
          <w:szCs w:val="24"/>
        </w:rPr>
        <w:t xml:space="preserve">, undergoes processing through weighted connections across a series of </w:t>
      </w:r>
      <w:r w:rsidRPr="00BB57E4">
        <w:rPr>
          <w:rFonts w:ascii="Times New Roman" w:hAnsi="Times New Roman" w:cs="Times New Roman"/>
          <w:i/>
          <w:iCs/>
          <w:sz w:val="24"/>
          <w:szCs w:val="24"/>
        </w:rPr>
        <w:t xml:space="preserve">N </w:t>
      </w:r>
      <w:r w:rsidRPr="00BB57E4">
        <w:rPr>
          <w:rFonts w:ascii="Times New Roman" w:hAnsi="Times New Roman" w:cs="Times New Roman"/>
          <w:sz w:val="24"/>
          <w:szCs w:val="24"/>
        </w:rPr>
        <w:t xml:space="preserve">hidden layers which are recurrently connected. This process computes the hidden sequence vectors </w:t>
      </w:r>
      <w:r w:rsidRPr="00BB57E4">
        <w:rPr>
          <w:rFonts w:ascii="Times New Roman" w:hAnsi="Times New Roman" w:cs="Times New Roman"/>
          <w:i/>
          <w:iCs/>
          <w:sz w:val="24"/>
          <w:szCs w:val="24"/>
        </w:rPr>
        <w:t>h</w:t>
      </w:r>
      <w:r w:rsidRPr="00BB57E4">
        <w:rPr>
          <w:rFonts w:ascii="Times New Roman" w:hAnsi="Times New Roman" w:cs="Times New Roman"/>
          <w:i/>
          <w:iCs/>
          <w:sz w:val="24"/>
          <w:szCs w:val="24"/>
          <w:vertAlign w:val="subscript"/>
        </w:rPr>
        <w:t>n</w:t>
      </w:r>
      <w:r w:rsidRPr="00BB57E4">
        <w:rPr>
          <w:rFonts w:ascii="Times New Roman" w:hAnsi="Times New Roman" w:cs="Times New Roman"/>
          <w:i/>
          <w:iCs/>
          <w:sz w:val="24"/>
          <w:szCs w:val="24"/>
        </w:rPr>
        <w:t xml:space="preserve"> = (h</w:t>
      </w:r>
      <w:r w:rsidRPr="00BB57E4">
        <w:rPr>
          <w:rFonts w:ascii="Times New Roman" w:hAnsi="Times New Roman" w:cs="Times New Roman"/>
          <w:i/>
          <w:iCs/>
          <w:sz w:val="24"/>
          <w:szCs w:val="24"/>
          <w:vertAlign w:val="subscript"/>
        </w:rPr>
        <w:t>n1</w:t>
      </w:r>
      <w:r w:rsidRPr="00BB57E4">
        <w:rPr>
          <w:rFonts w:ascii="Times New Roman" w:hAnsi="Times New Roman" w:cs="Times New Roman"/>
          <w:i/>
          <w:iCs/>
          <w:sz w:val="24"/>
          <w:szCs w:val="24"/>
        </w:rPr>
        <w:t>, . . . , h</w:t>
      </w:r>
      <w:r w:rsidRPr="00BB57E4">
        <w:rPr>
          <w:rFonts w:ascii="Times New Roman" w:hAnsi="Times New Roman" w:cs="Times New Roman"/>
          <w:i/>
          <w:iCs/>
          <w:sz w:val="24"/>
          <w:szCs w:val="24"/>
          <w:vertAlign w:val="subscript"/>
        </w:rPr>
        <w:t>nT</w:t>
      </w:r>
      <w:r w:rsidRPr="00BB57E4">
        <w:rPr>
          <w:rFonts w:ascii="Times New Roman" w:hAnsi="Times New Roman" w:cs="Times New Roman"/>
          <w:i/>
          <w:iCs/>
          <w:sz w:val="24"/>
          <w:szCs w:val="24"/>
        </w:rPr>
        <w:t>),</w:t>
      </w:r>
      <w:r w:rsidRPr="00BB57E4">
        <w:rPr>
          <w:rFonts w:ascii="Times New Roman" w:hAnsi="Times New Roman" w:cs="Times New Roman"/>
          <w:sz w:val="24"/>
          <w:szCs w:val="24"/>
        </w:rPr>
        <w:t xml:space="preserve"> followed by the output sequence vector </w:t>
      </w:r>
      <w:r w:rsidRPr="00BB57E4">
        <w:rPr>
          <w:rFonts w:ascii="Times New Roman" w:hAnsi="Times New Roman" w:cs="Times New Roman"/>
          <w:i/>
          <w:iCs/>
          <w:sz w:val="24"/>
          <w:szCs w:val="24"/>
        </w:rPr>
        <w:t>y = (y</w:t>
      </w:r>
      <w:r w:rsidRPr="00BB57E4">
        <w:rPr>
          <w:rFonts w:ascii="Times New Roman" w:hAnsi="Times New Roman" w:cs="Times New Roman"/>
          <w:i/>
          <w:iCs/>
          <w:sz w:val="24"/>
          <w:szCs w:val="24"/>
          <w:vertAlign w:val="subscript"/>
        </w:rPr>
        <w:t>1</w:t>
      </w:r>
      <w:r w:rsidRPr="00BB57E4">
        <w:rPr>
          <w:rFonts w:ascii="Times New Roman" w:hAnsi="Times New Roman" w:cs="Times New Roman"/>
          <w:i/>
          <w:iCs/>
          <w:sz w:val="24"/>
          <w:szCs w:val="24"/>
        </w:rPr>
        <w:t>, . . . , y</w:t>
      </w:r>
      <w:r w:rsidRPr="00BB57E4">
        <w:rPr>
          <w:rFonts w:ascii="Times New Roman" w:hAnsi="Times New Roman" w:cs="Times New Roman"/>
          <w:i/>
          <w:iCs/>
          <w:sz w:val="24"/>
          <w:szCs w:val="24"/>
          <w:vertAlign w:val="subscript"/>
        </w:rPr>
        <w:t>T</w:t>
      </w:r>
      <w:r w:rsidRPr="00BB57E4">
        <w:rPr>
          <w:rFonts w:ascii="Times New Roman" w:hAnsi="Times New Roman" w:cs="Times New Roman"/>
          <w:i/>
          <w:iCs/>
          <w:sz w:val="24"/>
          <w:szCs w:val="24"/>
        </w:rPr>
        <w:t>).</w:t>
      </w:r>
      <w:r w:rsidRPr="00BB57E4">
        <w:rPr>
          <w:rFonts w:ascii="Times New Roman" w:hAnsi="Times New Roman" w:cs="Times New Roman"/>
          <w:sz w:val="24"/>
          <w:szCs w:val="24"/>
        </w:rPr>
        <w:t xml:space="preserve"> Each output vector </w:t>
      </w:r>
      <w:r w:rsidRPr="00BB57E4">
        <w:rPr>
          <w:rFonts w:ascii="Times New Roman" w:hAnsi="Times New Roman" w:cs="Times New Roman"/>
          <w:i/>
          <w:iCs/>
          <w:sz w:val="24"/>
          <w:szCs w:val="24"/>
        </w:rPr>
        <w:t>y</w:t>
      </w:r>
      <w:r w:rsidRPr="00BB57E4">
        <w:rPr>
          <w:rFonts w:ascii="Times New Roman" w:hAnsi="Times New Roman" w:cs="Times New Roman"/>
          <w:i/>
          <w:iCs/>
          <w:sz w:val="24"/>
          <w:szCs w:val="24"/>
          <w:vertAlign w:val="subscript"/>
        </w:rPr>
        <w:t>t</w:t>
      </w:r>
      <w:r w:rsidRPr="00BB57E4">
        <w:rPr>
          <w:rFonts w:ascii="Times New Roman" w:hAnsi="Times New Roman" w:cs="Times New Roman"/>
          <w:sz w:val="24"/>
          <w:szCs w:val="24"/>
        </w:rPr>
        <w:t xml:space="preserve"> serves as the basis for defining a predictive distribution, </w:t>
      </w:r>
      <w:r w:rsidRPr="00BB57E4">
        <w:rPr>
          <w:rFonts w:ascii="Times New Roman" w:hAnsi="Times New Roman" w:cs="Times New Roman"/>
          <w:i/>
          <w:iCs/>
          <w:sz w:val="24"/>
          <w:szCs w:val="24"/>
        </w:rPr>
        <w:t>P</w:t>
      </w:r>
      <w:r w:rsidRPr="00BB57E4">
        <w:rPr>
          <w:rFonts w:ascii="Times New Roman" w:hAnsi="Times New Roman" w:cs="Times New Roman"/>
          <w:i/>
          <w:iCs/>
          <w:sz w:val="24"/>
          <w:szCs w:val="24"/>
          <w:vertAlign w:val="subscript"/>
        </w:rPr>
        <w:t>r</w:t>
      </w:r>
      <w:r w:rsidRPr="00BB57E4">
        <w:rPr>
          <w:rFonts w:ascii="Times New Roman" w:hAnsi="Times New Roman" w:cs="Times New Roman"/>
          <w:i/>
          <w:iCs/>
          <w:sz w:val="24"/>
          <w:szCs w:val="24"/>
        </w:rPr>
        <w:t>(x</w:t>
      </w:r>
      <w:r w:rsidRPr="00BB57E4">
        <w:rPr>
          <w:rFonts w:ascii="Times New Roman" w:hAnsi="Times New Roman" w:cs="Times New Roman"/>
          <w:i/>
          <w:iCs/>
          <w:sz w:val="24"/>
          <w:szCs w:val="24"/>
          <w:vertAlign w:val="subscript"/>
        </w:rPr>
        <w:t>t</w:t>
      </w:r>
      <w:r w:rsidRPr="00BB57E4">
        <w:rPr>
          <w:rFonts w:ascii="Times New Roman" w:hAnsi="Times New Roman" w:cs="Times New Roman"/>
          <w:i/>
          <w:iCs/>
          <w:sz w:val="24"/>
          <w:szCs w:val="24"/>
        </w:rPr>
        <w:t>+1|y</w:t>
      </w:r>
      <w:r w:rsidRPr="00BB57E4">
        <w:rPr>
          <w:rFonts w:ascii="Times New Roman" w:hAnsi="Times New Roman" w:cs="Times New Roman"/>
          <w:i/>
          <w:iCs/>
          <w:sz w:val="24"/>
          <w:szCs w:val="24"/>
          <w:vertAlign w:val="subscript"/>
        </w:rPr>
        <w:t>t</w:t>
      </w:r>
      <w:r w:rsidRPr="00BB57E4">
        <w:rPr>
          <w:rFonts w:ascii="Times New Roman" w:hAnsi="Times New Roman" w:cs="Times New Roman"/>
          <w:i/>
          <w:iCs/>
          <w:sz w:val="24"/>
          <w:szCs w:val="24"/>
        </w:rPr>
        <w:t>)</w:t>
      </w:r>
      <w:r w:rsidRPr="00BB57E4">
        <w:rPr>
          <w:rFonts w:ascii="Times New Roman" w:hAnsi="Times New Roman" w:cs="Times New Roman"/>
          <w:sz w:val="24"/>
          <w:szCs w:val="24"/>
        </w:rPr>
        <w:t xml:space="preserve">, which characterizes the potential subsequent inputs </w:t>
      </w:r>
      <w:r w:rsidRPr="00BB57E4">
        <w:rPr>
          <w:rFonts w:ascii="Times New Roman" w:hAnsi="Times New Roman" w:cs="Times New Roman"/>
          <w:i/>
          <w:iCs/>
          <w:sz w:val="24"/>
          <w:szCs w:val="24"/>
        </w:rPr>
        <w:t>x</w:t>
      </w:r>
      <w:r w:rsidRPr="00BB57E4">
        <w:rPr>
          <w:rFonts w:ascii="Times New Roman" w:hAnsi="Times New Roman" w:cs="Times New Roman"/>
          <w:i/>
          <w:iCs/>
          <w:sz w:val="24"/>
          <w:szCs w:val="24"/>
          <w:vertAlign w:val="subscript"/>
        </w:rPr>
        <w:t>t+1</w:t>
      </w:r>
      <w:r w:rsidRPr="00BB57E4">
        <w:rPr>
          <w:rFonts w:ascii="Times New Roman" w:hAnsi="Times New Roman" w:cs="Times New Roman"/>
          <w:sz w:val="24"/>
          <w:szCs w:val="24"/>
        </w:rPr>
        <w:t xml:space="preserve">. Notably, the initial element </w:t>
      </w:r>
      <w:r w:rsidRPr="00BB57E4">
        <w:rPr>
          <w:rFonts w:ascii="Times New Roman" w:hAnsi="Times New Roman" w:cs="Times New Roman"/>
          <w:i/>
          <w:iCs/>
          <w:sz w:val="24"/>
          <w:szCs w:val="24"/>
        </w:rPr>
        <w:t>x</w:t>
      </w:r>
      <w:r w:rsidRPr="00BB57E4">
        <w:rPr>
          <w:rFonts w:ascii="Times New Roman" w:hAnsi="Times New Roman" w:cs="Times New Roman"/>
          <w:i/>
          <w:iCs/>
          <w:sz w:val="24"/>
          <w:szCs w:val="24"/>
          <w:vertAlign w:val="subscript"/>
        </w:rPr>
        <w:t>1</w:t>
      </w:r>
      <w:r w:rsidRPr="00BB57E4">
        <w:rPr>
          <w:rFonts w:ascii="Times New Roman" w:hAnsi="Times New Roman" w:cs="Times New Roman"/>
          <w:sz w:val="24"/>
          <w:szCs w:val="24"/>
        </w:rPr>
        <w:t xml:space="preserve"> within each input sequence always consists of a null vector containing all zero entries. Consequently, the network generates a prediction for </w:t>
      </w:r>
      <w:r w:rsidRPr="00BB57E4">
        <w:rPr>
          <w:rFonts w:ascii="Times New Roman" w:hAnsi="Times New Roman" w:cs="Times New Roman"/>
          <w:i/>
          <w:iCs/>
          <w:sz w:val="24"/>
          <w:szCs w:val="24"/>
        </w:rPr>
        <w:t>x</w:t>
      </w:r>
      <w:r w:rsidRPr="00BB57E4">
        <w:rPr>
          <w:rFonts w:ascii="Times New Roman" w:hAnsi="Times New Roman" w:cs="Times New Roman"/>
          <w:i/>
          <w:iCs/>
          <w:sz w:val="24"/>
          <w:szCs w:val="24"/>
          <w:vertAlign w:val="subscript"/>
        </w:rPr>
        <w:t>2</w:t>
      </w:r>
      <w:r w:rsidRPr="00BB57E4">
        <w:rPr>
          <w:rFonts w:ascii="Times New Roman" w:hAnsi="Times New Roman" w:cs="Times New Roman"/>
          <w:sz w:val="24"/>
          <w:szCs w:val="24"/>
        </w:rPr>
        <w:t>, the actual first input, without any preceding information. Remarkably, the network exhibits depth in both spatial and temporal dimensions. This implies that any information traversing the computational graph, either vertically or horizontally, encounters successive weight matrices and nonlinear operations.</w:t>
      </w:r>
    </w:p>
    <w:p w14:paraId="508F4C62" w14:textId="77777777" w:rsidR="000E5249" w:rsidRPr="00BB57E4" w:rsidRDefault="000E5249" w:rsidP="00AF7122">
      <w:pPr>
        <w:spacing w:line="360" w:lineRule="auto"/>
        <w:jc w:val="both"/>
        <w:rPr>
          <w:rFonts w:ascii="Times New Roman" w:hAnsi="Times New Roman" w:cs="Times New Roman"/>
          <w:sz w:val="24"/>
          <w:szCs w:val="24"/>
        </w:rPr>
      </w:pPr>
    </w:p>
    <w:p w14:paraId="24723208" w14:textId="77777777" w:rsidR="000E5249" w:rsidRPr="00BB57E4" w:rsidRDefault="000E5249" w:rsidP="00AF7122">
      <w:pPr>
        <w:spacing w:line="360" w:lineRule="auto"/>
        <w:jc w:val="both"/>
        <w:rPr>
          <w:rFonts w:ascii="Times New Roman" w:hAnsi="Times New Roman" w:cs="Times New Roman"/>
          <w:sz w:val="24"/>
          <w:szCs w:val="24"/>
        </w:rPr>
      </w:pPr>
      <w:r w:rsidRPr="00BB57E4">
        <w:rPr>
          <w:rFonts w:ascii="Times New Roman" w:hAnsi="Times New Roman" w:cs="Times New Roman"/>
          <w:noProof/>
          <w:sz w:val="24"/>
          <w:szCs w:val="24"/>
        </w:rPr>
        <w:drawing>
          <wp:inline distT="0" distB="0" distL="0" distR="0" wp14:anchorId="24A499C2" wp14:editId="3253BB60">
            <wp:extent cx="5524500" cy="2765425"/>
            <wp:effectExtent l="0" t="0" r="0" b="0"/>
            <wp:docPr id="149820643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06431" name="Picture 1" descr="A diagram of a diagram&#10;&#10;Description automatically generated"/>
                    <pic:cNvPicPr/>
                  </pic:nvPicPr>
                  <pic:blipFill>
                    <a:blip r:embed="rId11"/>
                    <a:stretch>
                      <a:fillRect/>
                    </a:stretch>
                  </pic:blipFill>
                  <pic:spPr>
                    <a:xfrm>
                      <a:off x="0" y="0"/>
                      <a:ext cx="5543021" cy="2774696"/>
                    </a:xfrm>
                    <a:prstGeom prst="rect">
                      <a:avLst/>
                    </a:prstGeom>
                  </pic:spPr>
                </pic:pic>
              </a:graphicData>
            </a:graphic>
          </wp:inline>
        </w:drawing>
      </w:r>
    </w:p>
    <w:p w14:paraId="4BF61BFF" w14:textId="65D357DC" w:rsidR="000E5249" w:rsidRPr="00BB57E4" w:rsidRDefault="000E5249" w:rsidP="00AF7122">
      <w:pPr>
        <w:spacing w:line="360" w:lineRule="auto"/>
        <w:jc w:val="both"/>
        <w:rPr>
          <w:rFonts w:ascii="Times New Roman" w:hAnsi="Times New Roman" w:cs="Times New Roman"/>
          <w:sz w:val="24"/>
          <w:szCs w:val="24"/>
        </w:rPr>
      </w:pPr>
      <w:r w:rsidRPr="00BB57E4">
        <w:rPr>
          <w:rFonts w:ascii="Times New Roman" w:hAnsi="Times New Roman" w:cs="Times New Roman"/>
          <w:sz w:val="24"/>
          <w:szCs w:val="24"/>
        </w:rPr>
        <w:t xml:space="preserve">Figure 2: Recurrent Neural Network (RNN) </w:t>
      </w:r>
      <w:r w:rsidR="00093E59" w:rsidRPr="00BB57E4">
        <w:rPr>
          <w:rFonts w:ascii="Times New Roman" w:hAnsi="Times New Roman" w:cs="Times New Roman"/>
          <w:sz w:val="24"/>
          <w:szCs w:val="24"/>
        </w:rPr>
        <w:t>architecture</w:t>
      </w:r>
    </w:p>
    <w:p w14:paraId="3B9CDD3A" w14:textId="77777777" w:rsidR="000E5249" w:rsidRPr="00BB57E4" w:rsidRDefault="000E5249" w:rsidP="00AF7122">
      <w:pPr>
        <w:spacing w:line="360" w:lineRule="auto"/>
        <w:jc w:val="both"/>
        <w:rPr>
          <w:rFonts w:ascii="Times New Roman" w:hAnsi="Times New Roman" w:cs="Times New Roman"/>
          <w:sz w:val="24"/>
          <w:szCs w:val="24"/>
        </w:rPr>
      </w:pPr>
    </w:p>
    <w:p w14:paraId="0BDFE0E0" w14:textId="77777777" w:rsidR="000E5249" w:rsidRPr="00BB57E4" w:rsidRDefault="000E5249" w:rsidP="00AF7122">
      <w:pPr>
        <w:pStyle w:val="Heading2"/>
        <w:spacing w:line="360" w:lineRule="auto"/>
        <w:jc w:val="both"/>
        <w:rPr>
          <w:rFonts w:ascii="Times New Roman" w:hAnsi="Times New Roman" w:cs="Times New Roman"/>
          <w:i/>
          <w:iCs/>
          <w:color w:val="000000" w:themeColor="text1"/>
          <w:sz w:val="24"/>
          <w:szCs w:val="24"/>
          <w:u w:val="single"/>
        </w:rPr>
      </w:pPr>
      <w:r w:rsidRPr="00BB57E4">
        <w:rPr>
          <w:rFonts w:ascii="Times New Roman" w:hAnsi="Times New Roman" w:cs="Times New Roman"/>
          <w:i/>
          <w:iCs/>
          <w:color w:val="000000" w:themeColor="text1"/>
          <w:sz w:val="24"/>
          <w:szCs w:val="24"/>
          <w:u w:val="single"/>
        </w:rPr>
        <w:t>Gated Recurrent Units (GRU):</w:t>
      </w:r>
    </w:p>
    <w:p w14:paraId="26C2ACF2" w14:textId="77777777" w:rsidR="000E5249" w:rsidRPr="00BB57E4" w:rsidRDefault="000E5249" w:rsidP="00AF7122">
      <w:pPr>
        <w:spacing w:line="360" w:lineRule="auto"/>
        <w:jc w:val="both"/>
        <w:rPr>
          <w:rFonts w:ascii="Times New Roman" w:hAnsi="Times New Roman" w:cs="Times New Roman"/>
          <w:sz w:val="24"/>
          <w:szCs w:val="24"/>
        </w:rPr>
      </w:pPr>
      <w:r w:rsidRPr="00BB57E4">
        <w:rPr>
          <w:rFonts w:ascii="Times New Roman" w:hAnsi="Times New Roman" w:cs="Times New Roman"/>
          <w:sz w:val="24"/>
          <w:szCs w:val="24"/>
        </w:rPr>
        <w:t>Gated Recurrent Units (GRU), a variant of the RNN, offers enhanced performance with a simpler structure [3, 4]. Similar to RNN and LSTM, GRU can also be employed for time-series predictions. The model architecture of GRU, illustrated in Figure 3, consists of just two components: a reset gate (</w:t>
      </w:r>
      <w:r w:rsidRPr="00BB57E4">
        <w:rPr>
          <w:rFonts w:ascii="Times New Roman" w:hAnsi="Times New Roman" w:cs="Times New Roman"/>
          <w:i/>
          <w:iCs/>
          <w:sz w:val="24"/>
          <w:szCs w:val="24"/>
        </w:rPr>
        <w:t>r</w:t>
      </w:r>
      <w:r w:rsidRPr="00BB57E4">
        <w:rPr>
          <w:rFonts w:ascii="Times New Roman" w:hAnsi="Times New Roman" w:cs="Times New Roman"/>
          <w:i/>
          <w:iCs/>
          <w:sz w:val="24"/>
          <w:szCs w:val="24"/>
          <w:vertAlign w:val="subscript"/>
        </w:rPr>
        <w:t>t</w:t>
      </w:r>
      <w:r w:rsidRPr="00BB57E4">
        <w:rPr>
          <w:rFonts w:ascii="Times New Roman" w:hAnsi="Times New Roman" w:cs="Times New Roman"/>
          <w:sz w:val="24"/>
          <w:szCs w:val="24"/>
        </w:rPr>
        <w:t>) and an update gate (</w:t>
      </w:r>
      <w:r w:rsidRPr="00BB57E4">
        <w:rPr>
          <w:rFonts w:ascii="Times New Roman" w:hAnsi="Times New Roman" w:cs="Times New Roman"/>
          <w:i/>
          <w:iCs/>
          <w:sz w:val="24"/>
          <w:szCs w:val="24"/>
        </w:rPr>
        <w:t>z</w:t>
      </w:r>
      <w:r w:rsidRPr="00BB57E4">
        <w:rPr>
          <w:rFonts w:ascii="Times New Roman" w:hAnsi="Times New Roman" w:cs="Times New Roman"/>
          <w:i/>
          <w:iCs/>
          <w:sz w:val="24"/>
          <w:szCs w:val="24"/>
          <w:vertAlign w:val="subscript"/>
        </w:rPr>
        <w:t>t</w:t>
      </w:r>
      <w:r w:rsidRPr="00BB57E4">
        <w:rPr>
          <w:rFonts w:ascii="Times New Roman" w:hAnsi="Times New Roman" w:cs="Times New Roman"/>
          <w:sz w:val="24"/>
          <w:szCs w:val="24"/>
        </w:rPr>
        <w:t>). The reset gate (</w:t>
      </w:r>
      <w:r w:rsidRPr="00BB57E4">
        <w:rPr>
          <w:rFonts w:ascii="Times New Roman" w:hAnsi="Times New Roman" w:cs="Times New Roman"/>
          <w:i/>
          <w:iCs/>
          <w:sz w:val="24"/>
          <w:szCs w:val="24"/>
        </w:rPr>
        <w:t>r</w:t>
      </w:r>
      <w:r w:rsidRPr="00BB57E4">
        <w:rPr>
          <w:rFonts w:ascii="Times New Roman" w:hAnsi="Times New Roman" w:cs="Times New Roman"/>
          <w:i/>
          <w:iCs/>
          <w:sz w:val="24"/>
          <w:szCs w:val="24"/>
          <w:vertAlign w:val="subscript"/>
        </w:rPr>
        <w:t>t</w:t>
      </w:r>
      <w:r w:rsidRPr="00BB57E4">
        <w:rPr>
          <w:rFonts w:ascii="Times New Roman" w:hAnsi="Times New Roman" w:cs="Times New Roman"/>
          <w:sz w:val="24"/>
          <w:szCs w:val="24"/>
        </w:rPr>
        <w:t>) governs the extent to which information from the new input (</w:t>
      </w:r>
      <w:r w:rsidRPr="00BB57E4">
        <w:rPr>
          <w:rFonts w:ascii="Times New Roman" w:hAnsi="Times New Roman" w:cs="Times New Roman"/>
          <w:i/>
          <w:iCs/>
          <w:sz w:val="24"/>
          <w:szCs w:val="24"/>
        </w:rPr>
        <w:t>x</w:t>
      </w:r>
      <w:r w:rsidRPr="00BB57E4">
        <w:rPr>
          <w:rFonts w:ascii="Times New Roman" w:hAnsi="Times New Roman" w:cs="Times New Roman"/>
          <w:i/>
          <w:iCs/>
          <w:sz w:val="24"/>
          <w:szCs w:val="24"/>
          <w:vertAlign w:val="subscript"/>
        </w:rPr>
        <w:t>t</w:t>
      </w:r>
      <w:r w:rsidRPr="00BB57E4">
        <w:rPr>
          <w:rFonts w:ascii="Times New Roman" w:hAnsi="Times New Roman" w:cs="Times New Roman"/>
          <w:sz w:val="24"/>
          <w:szCs w:val="24"/>
        </w:rPr>
        <w:t>) is incorporated into the current hidden layer vector from the previous state. On the other hand, the update gate (</w:t>
      </w:r>
      <w:r w:rsidRPr="00BB57E4">
        <w:rPr>
          <w:rFonts w:ascii="Times New Roman" w:hAnsi="Times New Roman" w:cs="Times New Roman"/>
          <w:i/>
          <w:iCs/>
          <w:sz w:val="24"/>
          <w:szCs w:val="24"/>
        </w:rPr>
        <w:t>z</w:t>
      </w:r>
      <w:r w:rsidRPr="00BB57E4">
        <w:rPr>
          <w:rFonts w:ascii="Times New Roman" w:hAnsi="Times New Roman" w:cs="Times New Roman"/>
          <w:i/>
          <w:iCs/>
          <w:sz w:val="24"/>
          <w:szCs w:val="24"/>
          <w:vertAlign w:val="subscript"/>
        </w:rPr>
        <w:t>t</w:t>
      </w:r>
      <w:r w:rsidRPr="00BB57E4">
        <w:rPr>
          <w:rFonts w:ascii="Times New Roman" w:hAnsi="Times New Roman" w:cs="Times New Roman"/>
          <w:sz w:val="24"/>
          <w:szCs w:val="24"/>
        </w:rPr>
        <w:t>) manages the retention of the previous hidden layer (</w:t>
      </w:r>
      <w:r w:rsidRPr="00BB57E4">
        <w:rPr>
          <w:rFonts w:ascii="Times New Roman" w:hAnsi="Times New Roman" w:cs="Times New Roman"/>
          <w:i/>
          <w:iCs/>
          <w:sz w:val="24"/>
          <w:szCs w:val="24"/>
        </w:rPr>
        <w:t>h</w:t>
      </w:r>
      <w:r w:rsidRPr="00BB57E4">
        <w:rPr>
          <w:rFonts w:ascii="Times New Roman" w:hAnsi="Times New Roman" w:cs="Times New Roman"/>
          <w:i/>
          <w:iCs/>
          <w:sz w:val="24"/>
          <w:szCs w:val="24"/>
          <w:vertAlign w:val="subscript"/>
        </w:rPr>
        <w:t>t-1</w:t>
      </w:r>
      <w:r w:rsidRPr="00BB57E4">
        <w:rPr>
          <w:rFonts w:ascii="Times New Roman" w:hAnsi="Times New Roman" w:cs="Times New Roman"/>
          <w:sz w:val="24"/>
          <w:szCs w:val="24"/>
        </w:rPr>
        <w:t>). In comparison to LSTM, GRU boasts a more streamlined design with fewer gates, leading to increased efficiency.</w:t>
      </w:r>
    </w:p>
    <w:p w14:paraId="0F4CA9B0" w14:textId="77777777" w:rsidR="000E5249" w:rsidRPr="00BB57E4" w:rsidRDefault="000E5249" w:rsidP="00AF7122">
      <w:pPr>
        <w:jc w:val="both"/>
        <w:rPr>
          <w:rFonts w:ascii="Times New Roman" w:eastAsia="Times New Roman" w:hAnsi="Times New Roman" w:cs="Times New Roman"/>
          <w:b/>
          <w:bCs/>
          <w:color w:val="374151"/>
          <w:kern w:val="0"/>
          <w:sz w:val="24"/>
          <w:szCs w:val="24"/>
          <w:bdr w:val="single" w:sz="2" w:space="0" w:color="D9D9E3" w:frame="1"/>
          <w14:ligatures w14:val="none"/>
        </w:rPr>
      </w:pPr>
    </w:p>
    <w:p w14:paraId="305E6FD5" w14:textId="134D15DE" w:rsidR="000E5249" w:rsidRPr="00BB57E4" w:rsidRDefault="000E5249" w:rsidP="00AF7122">
      <w:pPr>
        <w:jc w:val="both"/>
        <w:rPr>
          <w:rFonts w:ascii="Times New Roman" w:eastAsia="Times New Roman" w:hAnsi="Times New Roman" w:cs="Times New Roman"/>
          <w:b/>
          <w:bCs/>
          <w:color w:val="374151"/>
          <w:kern w:val="0"/>
          <w:sz w:val="24"/>
          <w:szCs w:val="24"/>
          <w:bdr w:val="single" w:sz="2" w:space="0" w:color="D9D9E3" w:frame="1"/>
          <w14:ligatures w14:val="none"/>
        </w:rPr>
      </w:pPr>
      <w:r w:rsidRPr="00BB57E4">
        <w:rPr>
          <w:rFonts w:ascii="Times New Roman" w:eastAsia="Times New Roman" w:hAnsi="Times New Roman" w:cs="Times New Roman"/>
          <w:b/>
          <w:bCs/>
          <w:color w:val="374151"/>
          <w:kern w:val="0"/>
          <w:sz w:val="24"/>
          <w:szCs w:val="24"/>
          <w:bdr w:val="single" w:sz="2" w:space="0" w:color="D9D9E3" w:frame="1"/>
          <w14:ligatures w14:val="none"/>
        </w:rPr>
        <w:t xml:space="preserve">Results and </w:t>
      </w:r>
      <w:commentRangeStart w:id="142"/>
      <w:r w:rsidRPr="00BB57E4">
        <w:rPr>
          <w:rFonts w:ascii="Times New Roman" w:eastAsia="Times New Roman" w:hAnsi="Times New Roman" w:cs="Times New Roman"/>
          <w:b/>
          <w:bCs/>
          <w:color w:val="374151"/>
          <w:kern w:val="0"/>
          <w:sz w:val="24"/>
          <w:szCs w:val="24"/>
          <w:bdr w:val="single" w:sz="2" w:space="0" w:color="D9D9E3" w:frame="1"/>
          <w14:ligatures w14:val="none"/>
        </w:rPr>
        <w:t>Discussions</w:t>
      </w:r>
      <w:commentRangeEnd w:id="142"/>
      <w:r w:rsidR="0017243C">
        <w:rPr>
          <w:rStyle w:val="CommentReference"/>
        </w:rPr>
        <w:commentReference w:id="142"/>
      </w:r>
    </w:p>
    <w:p w14:paraId="63DBC4AE" w14:textId="77777777" w:rsidR="000E5249" w:rsidRPr="00BB57E4" w:rsidRDefault="000E5249" w:rsidP="00AF7122">
      <w:pPr>
        <w:jc w:val="both"/>
        <w:rPr>
          <w:rFonts w:ascii="Times New Roman" w:eastAsia="Times New Roman" w:hAnsi="Times New Roman" w:cs="Times New Roman"/>
          <w:b/>
          <w:bCs/>
          <w:color w:val="374151"/>
          <w:kern w:val="0"/>
          <w:sz w:val="24"/>
          <w:szCs w:val="24"/>
          <w:bdr w:val="single" w:sz="2" w:space="0" w:color="D9D9E3" w:frame="1"/>
          <w14:ligatures w14:val="none"/>
        </w:rPr>
      </w:pPr>
    </w:p>
    <w:p w14:paraId="78870BB9" w14:textId="5586D321" w:rsidR="00B2239B" w:rsidRPr="00BB57E4" w:rsidRDefault="00B2239B" w:rsidP="00AF7122">
      <w:pPr>
        <w:jc w:val="both"/>
        <w:rPr>
          <w:rFonts w:ascii="Times New Roman" w:eastAsia="Times New Roman" w:hAnsi="Times New Roman" w:cs="Times New Roman"/>
          <w:color w:val="374151"/>
          <w:kern w:val="0"/>
          <w:sz w:val="24"/>
          <w:szCs w:val="24"/>
          <w14:ligatures w14:val="none"/>
        </w:rPr>
      </w:pPr>
      <w:r w:rsidRPr="00BB57E4">
        <w:rPr>
          <w:rFonts w:ascii="Times New Roman" w:eastAsia="Times New Roman" w:hAnsi="Times New Roman" w:cs="Times New Roman"/>
          <w:b/>
          <w:bCs/>
          <w:color w:val="374151"/>
          <w:kern w:val="0"/>
          <w:sz w:val="24"/>
          <w:szCs w:val="24"/>
          <w:bdr w:val="single" w:sz="2" w:space="0" w:color="D9D9E3" w:frame="1"/>
          <w14:ligatures w14:val="none"/>
        </w:rPr>
        <w:t>Data Collection Overview</w:t>
      </w:r>
      <w:r w:rsidRPr="00BB57E4">
        <w:rPr>
          <w:rFonts w:ascii="Times New Roman" w:eastAsia="Times New Roman" w:hAnsi="Times New Roman" w:cs="Times New Roman"/>
          <w:color w:val="374151"/>
          <w:kern w:val="0"/>
          <w:sz w:val="24"/>
          <w:szCs w:val="24"/>
          <w14:ligatures w14:val="none"/>
        </w:rPr>
        <w:t>: From January 2000 up to December 2022, we gathered data on the total number of dengue cases. In addition to this, we also recorded relevant environmental factors that might influence dengue transmission. These factors included average wind speed, temperature, dew point, relative humidity, rainfall, and surface pressure.</w:t>
      </w:r>
    </w:p>
    <w:p w14:paraId="6FD9B197" w14:textId="77777777" w:rsidR="00B2239B" w:rsidRPr="00BB57E4" w:rsidRDefault="00B2239B" w:rsidP="00AF7122">
      <w:pPr>
        <w:jc w:val="both"/>
        <w:rPr>
          <w:rFonts w:ascii="Times New Roman" w:eastAsia="Times New Roman" w:hAnsi="Times New Roman" w:cs="Times New Roman"/>
          <w:color w:val="374151"/>
          <w:kern w:val="0"/>
          <w:sz w:val="24"/>
          <w:szCs w:val="24"/>
          <w14:ligatures w14:val="none"/>
        </w:rPr>
      </w:pPr>
      <w:r w:rsidRPr="00BB57E4">
        <w:rPr>
          <w:rFonts w:ascii="Times New Roman" w:eastAsia="Times New Roman" w:hAnsi="Times New Roman" w:cs="Times New Roman"/>
          <w:b/>
          <w:bCs/>
          <w:color w:val="374151"/>
          <w:kern w:val="0"/>
          <w:sz w:val="24"/>
          <w:szCs w:val="24"/>
          <w:bdr w:val="single" w:sz="2" w:space="0" w:color="D9D9E3" w:frame="1"/>
          <w14:ligatures w14:val="none"/>
        </w:rPr>
        <w:lastRenderedPageBreak/>
        <w:t>Data Preprocessing Steps</w:t>
      </w:r>
      <w:r w:rsidRPr="00BB57E4">
        <w:rPr>
          <w:rFonts w:ascii="Times New Roman" w:eastAsia="Times New Roman" w:hAnsi="Times New Roman" w:cs="Times New Roman"/>
          <w:color w:val="374151"/>
          <w:kern w:val="0"/>
          <w:sz w:val="24"/>
          <w:szCs w:val="24"/>
          <w14:ligatures w14:val="none"/>
        </w:rPr>
        <w:t>:</w:t>
      </w:r>
    </w:p>
    <w:p w14:paraId="0D7ED197" w14:textId="77777777" w:rsidR="00B2239B" w:rsidRPr="00BB57E4" w:rsidRDefault="00B2239B" w:rsidP="00AF7122">
      <w:pPr>
        <w:jc w:val="both"/>
        <w:rPr>
          <w:rFonts w:ascii="Times New Roman" w:eastAsia="Times New Roman" w:hAnsi="Times New Roman" w:cs="Times New Roman"/>
          <w:color w:val="374151"/>
          <w:kern w:val="0"/>
          <w:sz w:val="24"/>
          <w:szCs w:val="24"/>
          <w14:ligatures w14:val="none"/>
        </w:rPr>
      </w:pPr>
      <w:r w:rsidRPr="00BB57E4">
        <w:rPr>
          <w:rFonts w:ascii="Times New Roman" w:eastAsia="Times New Roman" w:hAnsi="Times New Roman" w:cs="Times New Roman"/>
          <w:b/>
          <w:bCs/>
          <w:color w:val="374151"/>
          <w:kern w:val="0"/>
          <w:sz w:val="24"/>
          <w:szCs w:val="24"/>
          <w:bdr w:val="single" w:sz="2" w:space="0" w:color="D9D9E3" w:frame="1"/>
          <w14:ligatures w14:val="none"/>
        </w:rPr>
        <w:t>Lookback Window Implementation</w:t>
      </w:r>
      <w:r w:rsidRPr="00BB57E4">
        <w:rPr>
          <w:rFonts w:ascii="Times New Roman" w:eastAsia="Times New Roman" w:hAnsi="Times New Roman" w:cs="Times New Roman"/>
          <w:color w:val="374151"/>
          <w:kern w:val="0"/>
          <w:sz w:val="24"/>
          <w:szCs w:val="24"/>
          <w14:ligatures w14:val="none"/>
        </w:rPr>
        <w:t>: A lookback window of 7 days was utilized, implying that we're predicting the dengue cases on a given day (let's say "t") based on the data from the previous seven days (t-1 to t-7).</w:t>
      </w:r>
    </w:p>
    <w:p w14:paraId="553B3857" w14:textId="241E8CA0" w:rsidR="00B2239B" w:rsidRPr="00BB57E4" w:rsidRDefault="00B2239B" w:rsidP="00AF7122">
      <w:pPr>
        <w:jc w:val="both"/>
        <w:rPr>
          <w:rFonts w:ascii="Times New Roman" w:eastAsia="Times New Roman" w:hAnsi="Times New Roman" w:cs="Times New Roman"/>
          <w:color w:val="374151"/>
          <w:kern w:val="0"/>
          <w:sz w:val="24"/>
          <w:szCs w:val="24"/>
          <w14:ligatures w14:val="none"/>
        </w:rPr>
      </w:pPr>
      <w:r w:rsidRPr="00BB57E4">
        <w:rPr>
          <w:rFonts w:ascii="Times New Roman" w:eastAsia="Times New Roman" w:hAnsi="Times New Roman" w:cs="Times New Roman"/>
          <w:b/>
          <w:bCs/>
          <w:color w:val="374151"/>
          <w:kern w:val="0"/>
          <w:sz w:val="24"/>
          <w:szCs w:val="24"/>
          <w:bdr w:val="single" w:sz="2" w:space="0" w:color="D9D9E3" w:frame="1"/>
          <w14:ligatures w14:val="none"/>
        </w:rPr>
        <w:t>Normalization</w:t>
      </w:r>
      <w:r w:rsidRPr="00BB57E4">
        <w:rPr>
          <w:rFonts w:ascii="Times New Roman" w:eastAsia="Times New Roman" w:hAnsi="Times New Roman" w:cs="Times New Roman"/>
          <w:color w:val="374151"/>
          <w:kern w:val="0"/>
          <w:sz w:val="24"/>
          <w:szCs w:val="24"/>
          <w14:ligatures w14:val="none"/>
        </w:rPr>
        <w:t xml:space="preserve">: </w:t>
      </w:r>
      <w:del w:id="143" w:author="Md.Aminul Islam" w:date="2023-10-07T00:58:00Z">
        <w:r w:rsidRPr="00BB57E4" w:rsidDel="00BB57E4">
          <w:rPr>
            <w:rFonts w:ascii="Times New Roman" w:eastAsia="Times New Roman" w:hAnsi="Times New Roman" w:cs="Times New Roman"/>
            <w:color w:val="374151"/>
            <w:kern w:val="0"/>
            <w:sz w:val="24"/>
            <w:szCs w:val="24"/>
            <w14:ligatures w14:val="none"/>
          </w:rPr>
          <w:delText>Considering that the data contained differences in scales and units, normalization was essential</w:delText>
        </w:r>
      </w:del>
      <w:ins w:id="144" w:author="Md.Aminul Islam" w:date="2023-10-07T00:58:00Z">
        <w:r w:rsidR="00BB57E4" w:rsidRPr="00BB57E4">
          <w:rPr>
            <w:rFonts w:ascii="Times New Roman" w:eastAsia="Times New Roman" w:hAnsi="Times New Roman" w:cs="Times New Roman"/>
            <w:color w:val="374151"/>
            <w:kern w:val="0"/>
            <w:sz w:val="24"/>
            <w:szCs w:val="24"/>
            <w14:ligatures w14:val="none"/>
          </w:rPr>
          <w:t>Normalization was essential because the data contained differences in scales and units</w:t>
        </w:r>
      </w:ins>
      <w:r w:rsidRPr="00BB57E4">
        <w:rPr>
          <w:rFonts w:ascii="Times New Roman" w:eastAsia="Times New Roman" w:hAnsi="Times New Roman" w:cs="Times New Roman"/>
          <w:color w:val="374151"/>
          <w:kern w:val="0"/>
          <w:sz w:val="24"/>
          <w:szCs w:val="24"/>
          <w14:ligatures w14:val="none"/>
        </w:rPr>
        <w:t>. We employed the sklearn preprocessing tool to achieve this, specifically using the MinMaxScalar. This ensured that our data values were adjusted to fall within a range of -1 to 1.</w:t>
      </w:r>
    </w:p>
    <w:p w14:paraId="5BED3B12" w14:textId="77777777" w:rsidR="00B2239B" w:rsidRPr="00BB57E4" w:rsidRDefault="00B2239B" w:rsidP="00AF7122">
      <w:pPr>
        <w:jc w:val="both"/>
        <w:rPr>
          <w:rFonts w:ascii="Times New Roman" w:eastAsia="Times New Roman" w:hAnsi="Times New Roman" w:cs="Times New Roman"/>
          <w:color w:val="374151"/>
          <w:kern w:val="0"/>
          <w:sz w:val="24"/>
          <w:szCs w:val="24"/>
          <w14:ligatures w14:val="none"/>
        </w:rPr>
      </w:pPr>
      <w:r w:rsidRPr="00BB57E4">
        <w:rPr>
          <w:rFonts w:ascii="Times New Roman" w:eastAsia="Times New Roman" w:hAnsi="Times New Roman" w:cs="Times New Roman"/>
          <w:b/>
          <w:bCs/>
          <w:color w:val="374151"/>
          <w:kern w:val="0"/>
          <w:sz w:val="24"/>
          <w:szCs w:val="24"/>
          <w:bdr w:val="single" w:sz="2" w:space="0" w:color="D9D9E3" w:frame="1"/>
          <w14:ligatures w14:val="none"/>
        </w:rPr>
        <w:t>Determining Inputs and Outputs</w:t>
      </w:r>
      <w:r w:rsidRPr="00BB57E4">
        <w:rPr>
          <w:rFonts w:ascii="Times New Roman" w:eastAsia="Times New Roman" w:hAnsi="Times New Roman" w:cs="Times New Roman"/>
          <w:color w:val="374151"/>
          <w:kern w:val="0"/>
          <w:sz w:val="24"/>
          <w:szCs w:val="24"/>
          <w14:ligatures w14:val="none"/>
        </w:rPr>
        <w:t>:</w:t>
      </w:r>
    </w:p>
    <w:p w14:paraId="36FFF6BC" w14:textId="77777777" w:rsidR="00B2239B" w:rsidRPr="00BB57E4" w:rsidRDefault="00B2239B" w:rsidP="00AF7122">
      <w:pPr>
        <w:jc w:val="both"/>
        <w:rPr>
          <w:rFonts w:ascii="Times New Roman" w:eastAsia="Times New Roman" w:hAnsi="Times New Roman" w:cs="Times New Roman"/>
          <w:color w:val="374151"/>
          <w:kern w:val="0"/>
          <w:sz w:val="24"/>
          <w:szCs w:val="24"/>
          <w14:ligatures w14:val="none"/>
        </w:rPr>
      </w:pPr>
      <w:r w:rsidRPr="00BB57E4">
        <w:rPr>
          <w:rFonts w:ascii="Times New Roman" w:eastAsia="Times New Roman" w:hAnsi="Times New Roman" w:cs="Times New Roman"/>
          <w:b/>
          <w:bCs/>
          <w:color w:val="374151"/>
          <w:kern w:val="0"/>
          <w:sz w:val="24"/>
          <w:szCs w:val="24"/>
          <w:bdr w:val="single" w:sz="2" w:space="0" w:color="D9D9E3" w:frame="1"/>
          <w14:ligatures w14:val="none"/>
        </w:rPr>
        <w:t>Inputs (X)</w:t>
      </w:r>
      <w:r w:rsidRPr="00BB57E4">
        <w:rPr>
          <w:rFonts w:ascii="Times New Roman" w:eastAsia="Times New Roman" w:hAnsi="Times New Roman" w:cs="Times New Roman"/>
          <w:color w:val="374151"/>
          <w:kern w:val="0"/>
          <w:sz w:val="24"/>
          <w:szCs w:val="24"/>
          <w14:ligatures w14:val="none"/>
        </w:rPr>
        <w:t>: The data that fed into our model consisted of the following parameters with a 7-day lookback window:</w:t>
      </w:r>
    </w:p>
    <w:p w14:paraId="14A951EE" w14:textId="77777777" w:rsidR="00B2239B" w:rsidRPr="00BB57E4" w:rsidRDefault="00B2239B" w:rsidP="00AF7122">
      <w:pPr>
        <w:jc w:val="both"/>
        <w:rPr>
          <w:rFonts w:ascii="Times New Roman" w:eastAsia="Times New Roman" w:hAnsi="Times New Roman" w:cs="Times New Roman"/>
          <w:color w:val="374151"/>
          <w:kern w:val="0"/>
          <w:sz w:val="24"/>
          <w:szCs w:val="24"/>
          <w14:ligatures w14:val="none"/>
        </w:rPr>
      </w:pPr>
      <w:r w:rsidRPr="00BB57E4">
        <w:rPr>
          <w:rFonts w:ascii="Times New Roman" w:eastAsia="Times New Roman" w:hAnsi="Times New Roman" w:cs="Times New Roman"/>
          <w:color w:val="374151"/>
          <w:kern w:val="0"/>
          <w:sz w:val="24"/>
          <w:szCs w:val="24"/>
          <w14:ligatures w14:val="none"/>
        </w:rPr>
        <w:t>Number of dengue cases</w:t>
      </w:r>
    </w:p>
    <w:p w14:paraId="3EB8E3D0" w14:textId="77777777" w:rsidR="00B2239B" w:rsidRPr="00BB57E4" w:rsidRDefault="00B2239B" w:rsidP="00AF7122">
      <w:pPr>
        <w:jc w:val="both"/>
        <w:rPr>
          <w:rFonts w:ascii="Times New Roman" w:eastAsia="Times New Roman" w:hAnsi="Times New Roman" w:cs="Times New Roman"/>
          <w:color w:val="374151"/>
          <w:kern w:val="0"/>
          <w:sz w:val="24"/>
          <w:szCs w:val="24"/>
          <w14:ligatures w14:val="none"/>
        </w:rPr>
      </w:pPr>
      <w:r w:rsidRPr="00BB57E4">
        <w:rPr>
          <w:rFonts w:ascii="Times New Roman" w:eastAsia="Times New Roman" w:hAnsi="Times New Roman" w:cs="Times New Roman"/>
          <w:color w:val="374151"/>
          <w:kern w:val="0"/>
          <w:sz w:val="24"/>
          <w:szCs w:val="24"/>
          <w14:ligatures w14:val="none"/>
        </w:rPr>
        <w:t>Wind speed</w:t>
      </w:r>
    </w:p>
    <w:p w14:paraId="56087FEC" w14:textId="77777777" w:rsidR="00B2239B" w:rsidRPr="00BB57E4" w:rsidRDefault="00B2239B" w:rsidP="00AF7122">
      <w:pPr>
        <w:jc w:val="both"/>
        <w:rPr>
          <w:rFonts w:ascii="Times New Roman" w:eastAsia="Times New Roman" w:hAnsi="Times New Roman" w:cs="Times New Roman"/>
          <w:color w:val="374151"/>
          <w:kern w:val="0"/>
          <w:sz w:val="24"/>
          <w:szCs w:val="24"/>
          <w14:ligatures w14:val="none"/>
        </w:rPr>
      </w:pPr>
      <w:r w:rsidRPr="00BB57E4">
        <w:rPr>
          <w:rFonts w:ascii="Times New Roman" w:eastAsia="Times New Roman" w:hAnsi="Times New Roman" w:cs="Times New Roman"/>
          <w:color w:val="374151"/>
          <w:kern w:val="0"/>
          <w:sz w:val="24"/>
          <w:szCs w:val="24"/>
          <w14:ligatures w14:val="none"/>
        </w:rPr>
        <w:t>Temperature</w:t>
      </w:r>
    </w:p>
    <w:p w14:paraId="1F206704" w14:textId="77777777" w:rsidR="00B2239B" w:rsidRPr="00BB57E4" w:rsidRDefault="00B2239B" w:rsidP="00AF7122">
      <w:pPr>
        <w:jc w:val="both"/>
        <w:rPr>
          <w:rFonts w:ascii="Times New Roman" w:eastAsia="Times New Roman" w:hAnsi="Times New Roman" w:cs="Times New Roman"/>
          <w:color w:val="374151"/>
          <w:kern w:val="0"/>
          <w:sz w:val="24"/>
          <w:szCs w:val="24"/>
          <w14:ligatures w14:val="none"/>
        </w:rPr>
      </w:pPr>
      <w:r w:rsidRPr="00BB57E4">
        <w:rPr>
          <w:rFonts w:ascii="Times New Roman" w:eastAsia="Times New Roman" w:hAnsi="Times New Roman" w:cs="Times New Roman"/>
          <w:color w:val="374151"/>
          <w:kern w:val="0"/>
          <w:sz w:val="24"/>
          <w:szCs w:val="24"/>
          <w14:ligatures w14:val="none"/>
        </w:rPr>
        <w:t>Dew point</w:t>
      </w:r>
    </w:p>
    <w:p w14:paraId="391CB59B" w14:textId="77777777" w:rsidR="00B2239B" w:rsidRPr="00BB57E4" w:rsidRDefault="00B2239B" w:rsidP="00AF7122">
      <w:pPr>
        <w:jc w:val="both"/>
        <w:rPr>
          <w:rFonts w:ascii="Times New Roman" w:eastAsia="Times New Roman" w:hAnsi="Times New Roman" w:cs="Times New Roman"/>
          <w:color w:val="374151"/>
          <w:kern w:val="0"/>
          <w:sz w:val="24"/>
          <w:szCs w:val="24"/>
          <w14:ligatures w14:val="none"/>
        </w:rPr>
      </w:pPr>
      <w:r w:rsidRPr="00BB57E4">
        <w:rPr>
          <w:rFonts w:ascii="Times New Roman" w:eastAsia="Times New Roman" w:hAnsi="Times New Roman" w:cs="Times New Roman"/>
          <w:color w:val="374151"/>
          <w:kern w:val="0"/>
          <w:sz w:val="24"/>
          <w:szCs w:val="24"/>
          <w14:ligatures w14:val="none"/>
        </w:rPr>
        <w:t>Relative humidity</w:t>
      </w:r>
    </w:p>
    <w:p w14:paraId="1D6FDB25" w14:textId="77777777" w:rsidR="00B2239B" w:rsidRPr="00BB57E4" w:rsidRDefault="00B2239B" w:rsidP="00AF7122">
      <w:pPr>
        <w:jc w:val="both"/>
        <w:rPr>
          <w:rFonts w:ascii="Times New Roman" w:eastAsia="Times New Roman" w:hAnsi="Times New Roman" w:cs="Times New Roman"/>
          <w:color w:val="374151"/>
          <w:kern w:val="0"/>
          <w:sz w:val="24"/>
          <w:szCs w:val="24"/>
          <w14:ligatures w14:val="none"/>
        </w:rPr>
      </w:pPr>
      <w:r w:rsidRPr="00BB57E4">
        <w:rPr>
          <w:rFonts w:ascii="Times New Roman" w:eastAsia="Times New Roman" w:hAnsi="Times New Roman" w:cs="Times New Roman"/>
          <w:color w:val="374151"/>
          <w:kern w:val="0"/>
          <w:sz w:val="24"/>
          <w:szCs w:val="24"/>
          <w14:ligatures w14:val="none"/>
        </w:rPr>
        <w:t>Rainfall</w:t>
      </w:r>
    </w:p>
    <w:p w14:paraId="6736DA21" w14:textId="77777777" w:rsidR="00B2239B" w:rsidRPr="00BB57E4" w:rsidRDefault="00B2239B" w:rsidP="00AF7122">
      <w:pPr>
        <w:jc w:val="both"/>
        <w:rPr>
          <w:rFonts w:ascii="Times New Roman" w:eastAsia="Times New Roman" w:hAnsi="Times New Roman" w:cs="Times New Roman"/>
          <w:color w:val="374151"/>
          <w:kern w:val="0"/>
          <w:sz w:val="24"/>
          <w:szCs w:val="24"/>
          <w14:ligatures w14:val="none"/>
        </w:rPr>
      </w:pPr>
      <w:r w:rsidRPr="00BB57E4">
        <w:rPr>
          <w:rFonts w:ascii="Times New Roman" w:eastAsia="Times New Roman" w:hAnsi="Times New Roman" w:cs="Times New Roman"/>
          <w:color w:val="374151"/>
          <w:kern w:val="0"/>
          <w:sz w:val="24"/>
          <w:szCs w:val="24"/>
          <w14:ligatures w14:val="none"/>
        </w:rPr>
        <w:t>Surface pressure</w:t>
      </w:r>
    </w:p>
    <w:p w14:paraId="3E5B0CF7" w14:textId="77777777" w:rsidR="00B2239B" w:rsidRPr="00BB57E4" w:rsidRDefault="00B2239B" w:rsidP="00AF7122">
      <w:pPr>
        <w:jc w:val="both"/>
        <w:rPr>
          <w:rFonts w:ascii="Times New Roman" w:eastAsia="Times New Roman" w:hAnsi="Times New Roman" w:cs="Times New Roman"/>
          <w:color w:val="374151"/>
          <w:kern w:val="0"/>
          <w:sz w:val="24"/>
          <w:szCs w:val="24"/>
          <w14:ligatures w14:val="none"/>
        </w:rPr>
      </w:pPr>
      <w:r w:rsidRPr="00BB57E4">
        <w:rPr>
          <w:rFonts w:ascii="Times New Roman" w:eastAsia="Times New Roman" w:hAnsi="Times New Roman" w:cs="Times New Roman"/>
          <w:b/>
          <w:bCs/>
          <w:color w:val="374151"/>
          <w:kern w:val="0"/>
          <w:sz w:val="24"/>
          <w:szCs w:val="24"/>
          <w:bdr w:val="single" w:sz="2" w:space="0" w:color="D9D9E3" w:frame="1"/>
          <w14:ligatures w14:val="none"/>
        </w:rPr>
        <w:t>Output (y)</w:t>
      </w:r>
      <w:r w:rsidRPr="00BB57E4">
        <w:rPr>
          <w:rFonts w:ascii="Times New Roman" w:eastAsia="Times New Roman" w:hAnsi="Times New Roman" w:cs="Times New Roman"/>
          <w:color w:val="374151"/>
          <w:kern w:val="0"/>
          <w:sz w:val="24"/>
          <w:szCs w:val="24"/>
          <w14:ligatures w14:val="none"/>
        </w:rPr>
        <w:t>: The primary goal was to predict the number of dengue cases based on the aforementioned inputs (X).</w:t>
      </w:r>
    </w:p>
    <w:p w14:paraId="460D2590" w14:textId="77777777" w:rsidR="00B2239B" w:rsidRPr="00BB57E4" w:rsidRDefault="00B2239B" w:rsidP="00AF7122">
      <w:pPr>
        <w:jc w:val="both"/>
        <w:rPr>
          <w:rFonts w:ascii="Times New Roman" w:eastAsia="Times New Roman" w:hAnsi="Times New Roman" w:cs="Times New Roman"/>
          <w:color w:val="374151"/>
          <w:kern w:val="0"/>
          <w:sz w:val="24"/>
          <w:szCs w:val="24"/>
          <w14:ligatures w14:val="none"/>
        </w:rPr>
      </w:pPr>
      <w:r w:rsidRPr="00BB57E4">
        <w:rPr>
          <w:rFonts w:ascii="Times New Roman" w:eastAsia="Times New Roman" w:hAnsi="Times New Roman" w:cs="Times New Roman"/>
          <w:b/>
          <w:bCs/>
          <w:color w:val="374151"/>
          <w:kern w:val="0"/>
          <w:sz w:val="24"/>
          <w:szCs w:val="24"/>
          <w:bdr w:val="single" w:sz="2" w:space="0" w:color="D9D9E3" w:frame="1"/>
          <w14:ligatures w14:val="none"/>
        </w:rPr>
        <w:t>Data Splitting</w:t>
      </w:r>
      <w:r w:rsidRPr="00BB57E4">
        <w:rPr>
          <w:rFonts w:ascii="Times New Roman" w:eastAsia="Times New Roman" w:hAnsi="Times New Roman" w:cs="Times New Roman"/>
          <w:color w:val="374151"/>
          <w:kern w:val="0"/>
          <w:sz w:val="24"/>
          <w:szCs w:val="24"/>
          <w14:ligatures w14:val="none"/>
        </w:rPr>
        <w:t>: The dataset was divided into a 95:5 ratio. The majority (95%) was dedicated to training the model, while the remaining 5% was reserved for testing its accuracy. For efficient processing, the data was organized into batches of 16.</w:t>
      </w:r>
    </w:p>
    <w:p w14:paraId="0166EA3F" w14:textId="284982AC" w:rsidR="00B2239B" w:rsidRPr="00BB57E4" w:rsidRDefault="00B2239B" w:rsidP="00AF7122">
      <w:pPr>
        <w:jc w:val="both"/>
        <w:rPr>
          <w:rFonts w:ascii="Times New Roman" w:eastAsia="Times New Roman" w:hAnsi="Times New Roman" w:cs="Times New Roman"/>
          <w:color w:val="374151"/>
          <w:kern w:val="0"/>
          <w:sz w:val="24"/>
          <w:szCs w:val="24"/>
          <w14:ligatures w14:val="none"/>
        </w:rPr>
      </w:pPr>
      <w:r w:rsidRPr="00BB57E4">
        <w:rPr>
          <w:rFonts w:ascii="Times New Roman" w:eastAsia="Times New Roman" w:hAnsi="Times New Roman" w:cs="Times New Roman"/>
          <w:b/>
          <w:bCs/>
          <w:color w:val="374151"/>
          <w:kern w:val="0"/>
          <w:sz w:val="24"/>
          <w:szCs w:val="24"/>
          <w:bdr w:val="single" w:sz="2" w:space="0" w:color="D9D9E3" w:frame="1"/>
          <w14:ligatures w14:val="none"/>
        </w:rPr>
        <w:t>Model Construction with LSTM</w:t>
      </w:r>
      <w:r w:rsidRPr="00BB57E4">
        <w:rPr>
          <w:rFonts w:ascii="Times New Roman" w:eastAsia="Times New Roman" w:hAnsi="Times New Roman" w:cs="Times New Roman"/>
          <w:color w:val="374151"/>
          <w:kern w:val="0"/>
          <w:sz w:val="24"/>
          <w:szCs w:val="24"/>
          <w14:ligatures w14:val="none"/>
        </w:rPr>
        <w:t xml:space="preserve">: Our chosen model was the LSTM (Long Short-Term Memory), which we built using 10 hidden layers. </w:t>
      </w:r>
      <w:del w:id="145" w:author="Md.Aminul Islam" w:date="2023-10-07T00:59:00Z">
        <w:r w:rsidRPr="00BB57E4" w:rsidDel="00BB57E4">
          <w:rPr>
            <w:rFonts w:ascii="Times New Roman" w:eastAsia="Times New Roman" w:hAnsi="Times New Roman" w:cs="Times New Roman"/>
            <w:color w:val="374151"/>
            <w:kern w:val="0"/>
            <w:sz w:val="24"/>
            <w:szCs w:val="24"/>
            <w14:ligatures w14:val="none"/>
          </w:rPr>
          <w:delText>For optimization, we deployed the well-known Adam optimizer</w:delText>
        </w:r>
      </w:del>
      <w:ins w:id="146" w:author="Md.Aminul Islam" w:date="2023-10-07T00:59:00Z">
        <w:r w:rsidR="00BB57E4" w:rsidRPr="00BB57E4">
          <w:rPr>
            <w:rFonts w:ascii="Times New Roman" w:eastAsia="Times New Roman" w:hAnsi="Times New Roman" w:cs="Times New Roman"/>
            <w:color w:val="374151"/>
            <w:kern w:val="0"/>
            <w:sz w:val="24"/>
            <w:szCs w:val="24"/>
            <w14:ligatures w14:val="none"/>
          </w:rPr>
          <w:t>We deployed the well-known Adam optimizer for optimization</w:t>
        </w:r>
      </w:ins>
      <w:r w:rsidRPr="00BB57E4">
        <w:rPr>
          <w:rFonts w:ascii="Times New Roman" w:eastAsia="Times New Roman" w:hAnsi="Times New Roman" w:cs="Times New Roman"/>
          <w:color w:val="374151"/>
          <w:kern w:val="0"/>
          <w:sz w:val="24"/>
          <w:szCs w:val="24"/>
          <w14:ligatures w14:val="none"/>
        </w:rPr>
        <w:t xml:space="preserve"> and set the learning rate at 0.01. </w:t>
      </w:r>
      <w:del w:id="147" w:author="Md.Aminul Islam" w:date="2023-10-07T00:59:00Z">
        <w:r w:rsidRPr="00BB57E4" w:rsidDel="00BB57E4">
          <w:rPr>
            <w:rFonts w:ascii="Times New Roman" w:eastAsia="Times New Roman" w:hAnsi="Times New Roman" w:cs="Times New Roman"/>
            <w:color w:val="374151"/>
            <w:kern w:val="0"/>
            <w:sz w:val="24"/>
            <w:szCs w:val="24"/>
            <w14:ligatures w14:val="none"/>
          </w:rPr>
          <w:delText>To gauge the model's performance and accuracy, we used the Mean Squared Error (MSE) as our loss function</w:delText>
        </w:r>
      </w:del>
      <w:ins w:id="148" w:author="Md.Aminul Islam" w:date="2023-10-07T00:59:00Z">
        <w:r w:rsidR="00BB57E4" w:rsidRPr="00BB57E4">
          <w:rPr>
            <w:rFonts w:ascii="Times New Roman" w:eastAsia="Times New Roman" w:hAnsi="Times New Roman" w:cs="Times New Roman"/>
            <w:color w:val="374151"/>
            <w:kern w:val="0"/>
            <w:sz w:val="24"/>
            <w:szCs w:val="24"/>
            <w14:ligatures w14:val="none"/>
          </w:rPr>
          <w:t>We used the Mean Squared Error (MSE) as our loss function to gauge the model's performance and accuracy</w:t>
        </w:r>
      </w:ins>
      <w:r w:rsidRPr="00BB57E4">
        <w:rPr>
          <w:rFonts w:ascii="Times New Roman" w:eastAsia="Times New Roman" w:hAnsi="Times New Roman" w:cs="Times New Roman"/>
          <w:color w:val="374151"/>
          <w:kern w:val="0"/>
          <w:sz w:val="24"/>
          <w:szCs w:val="24"/>
          <w14:ligatures w14:val="none"/>
        </w:rPr>
        <w:t>. The training process involved 200 epochs for updating the model's weights. This experiment was run on an Intel Core i7-2.4GHz processor workstation equipped with 16GB RAM and an NVIDIA GeForce 940MX graphics card, utilizing Pytorch as the main platform.</w:t>
      </w:r>
    </w:p>
    <w:p w14:paraId="643519B3" w14:textId="6C4F75CC" w:rsidR="00B2239B" w:rsidRPr="00BB57E4" w:rsidRDefault="00B2239B" w:rsidP="00AF7122">
      <w:pPr>
        <w:jc w:val="both"/>
        <w:rPr>
          <w:rFonts w:ascii="Times New Roman" w:eastAsia="Times New Roman" w:hAnsi="Times New Roman" w:cs="Times New Roman"/>
          <w:color w:val="374151"/>
          <w:kern w:val="0"/>
          <w:sz w:val="24"/>
          <w:szCs w:val="24"/>
          <w14:ligatures w14:val="none"/>
        </w:rPr>
      </w:pPr>
      <w:r w:rsidRPr="00BB57E4">
        <w:rPr>
          <w:rFonts w:ascii="Times New Roman" w:eastAsia="Times New Roman" w:hAnsi="Times New Roman" w:cs="Times New Roman"/>
          <w:b/>
          <w:bCs/>
          <w:color w:val="374151"/>
          <w:kern w:val="0"/>
          <w:sz w:val="24"/>
          <w:szCs w:val="24"/>
          <w:bdr w:val="single" w:sz="2" w:space="0" w:color="D9D9E3" w:frame="1"/>
          <w14:ligatures w14:val="none"/>
        </w:rPr>
        <w:t>LSTM Model Results &amp; Analysis</w:t>
      </w:r>
      <w:r w:rsidRPr="00BB57E4">
        <w:rPr>
          <w:rFonts w:ascii="Times New Roman" w:eastAsia="Times New Roman" w:hAnsi="Times New Roman" w:cs="Times New Roman"/>
          <w:color w:val="374151"/>
          <w:kern w:val="0"/>
          <w:sz w:val="24"/>
          <w:szCs w:val="24"/>
          <w14:ligatures w14:val="none"/>
        </w:rPr>
        <w:t xml:space="preserve">: Figure 1 displays a month-wise comparison of actual dengue cases against those predicted by our LSTM model, covering the period from January 2000 to October 2021. For training, we utilized both weather data and actual dengue cases up to October 2021. Figure 2 then </w:t>
      </w:r>
      <w:del w:id="149" w:author="Md.Aminul Islam" w:date="2023-10-07T00:59:00Z">
        <w:r w:rsidRPr="00BB57E4" w:rsidDel="00BB57E4">
          <w:rPr>
            <w:rFonts w:ascii="Times New Roman" w:eastAsia="Times New Roman" w:hAnsi="Times New Roman" w:cs="Times New Roman"/>
            <w:color w:val="374151"/>
            <w:kern w:val="0"/>
            <w:sz w:val="24"/>
            <w:szCs w:val="24"/>
            <w14:ligatures w14:val="none"/>
          </w:rPr>
          <w:delText>presents a direct comparison between LSTM-predicted dengue cases and actual figures</w:delText>
        </w:r>
      </w:del>
      <w:ins w:id="150" w:author="Md.Aminul Islam" w:date="2023-10-07T00:59:00Z">
        <w:r w:rsidR="00BB57E4" w:rsidRPr="00BB57E4">
          <w:rPr>
            <w:rFonts w:ascii="Times New Roman" w:eastAsia="Times New Roman" w:hAnsi="Times New Roman" w:cs="Times New Roman"/>
            <w:color w:val="374151"/>
            <w:kern w:val="0"/>
            <w:sz w:val="24"/>
            <w:szCs w:val="24"/>
            <w14:ligatures w14:val="none"/>
          </w:rPr>
          <w:t>compares LSTM-predicted dengue cases and actual figures directly</w:t>
        </w:r>
      </w:ins>
      <w:r w:rsidRPr="00BB57E4">
        <w:rPr>
          <w:rFonts w:ascii="Times New Roman" w:eastAsia="Times New Roman" w:hAnsi="Times New Roman" w:cs="Times New Roman"/>
          <w:color w:val="374151"/>
          <w:kern w:val="0"/>
          <w:sz w:val="24"/>
          <w:szCs w:val="24"/>
          <w14:ligatures w14:val="none"/>
        </w:rPr>
        <w:t>. The model's effectiveness was assessed using a specific accuracy formula, which revealed that our LSTM model achieved an accuracy rate of 87.98%. The formula is given below:</w:t>
      </w:r>
    </w:p>
    <w:p w14:paraId="783FAC98" w14:textId="076F4EAC" w:rsidR="00B2239B" w:rsidRPr="00BB57E4" w:rsidRDefault="00B2239B" w:rsidP="00AF7122">
      <w:pPr>
        <w:jc w:val="both"/>
        <w:rPr>
          <w:rFonts w:ascii="Times New Roman" w:eastAsia="Times New Roman" w:hAnsi="Times New Roman" w:cs="Times New Roman"/>
          <w:color w:val="374151"/>
          <w:kern w:val="0"/>
          <w:sz w:val="24"/>
          <w:szCs w:val="24"/>
          <w14:ligatures w14:val="none"/>
        </w:rPr>
      </w:pPr>
      <m:oMathPara>
        <m:oMath>
          <m:r>
            <w:rPr>
              <w:rFonts w:ascii="Cambria Math" w:hAnsi="Cambria Math" w:cs="Times New Roman"/>
              <w:sz w:val="24"/>
              <w:szCs w:val="24"/>
            </w:rPr>
            <w:lastRenderedPageBreak/>
            <m:t>ccuracy</m:t>
          </m:r>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nary>
                <m:naryPr>
                  <m:chr m:val="∑"/>
                  <m:limLoc m:val="undOvr"/>
                  <m:ctrlPr>
                    <w:rPr>
                      <w:rFonts w:ascii="Cambria Math" w:eastAsia="Cambria Math" w:hAnsi="Cambria Math" w:cs="Times New Roman"/>
                      <w:i/>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n</m:t>
                  </m:r>
                </m:sup>
                <m:e>
                  <m:r>
                    <w:rPr>
                      <w:rFonts w:ascii="Cambria Math" w:eastAsia="Cambria Math" w:hAnsi="Cambria Math" w:cs="Times New Roman"/>
                      <w:sz w:val="24"/>
                      <w:szCs w:val="24"/>
                    </w:rPr>
                    <m:t>y_predicted</m:t>
                  </m:r>
                </m:e>
              </m:nary>
            </m:num>
            <m:den>
              <m:nary>
                <m:naryPr>
                  <m:chr m:val="∑"/>
                  <m:limLoc m:val="undOvr"/>
                  <m:ctrlPr>
                    <w:rPr>
                      <w:rFonts w:ascii="Cambria Math" w:eastAsia="Cambria Math" w:hAnsi="Cambria Math" w:cs="Times New Roman"/>
                      <w:i/>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n</m:t>
                  </m:r>
                </m:sup>
                <m:e>
                  <m:r>
                    <w:rPr>
                      <w:rFonts w:ascii="Cambria Math" w:eastAsia="Cambria Math" w:hAnsi="Cambria Math" w:cs="Times New Roman"/>
                      <w:sz w:val="24"/>
                      <w:szCs w:val="24"/>
                    </w:rPr>
                    <m:t>y</m:t>
                  </m:r>
                </m:e>
              </m:nary>
            </m:den>
          </m:f>
        </m:oMath>
      </m:oMathPara>
    </w:p>
    <w:p w14:paraId="1BA0658E" w14:textId="77777777" w:rsidR="00B2239B" w:rsidRPr="00BB57E4" w:rsidRDefault="00B2239B" w:rsidP="00AF7122">
      <w:pPr>
        <w:jc w:val="both"/>
        <w:rPr>
          <w:rFonts w:ascii="Times New Roman" w:eastAsia="Times New Roman" w:hAnsi="Times New Roman" w:cs="Times New Roman"/>
          <w:color w:val="374151"/>
          <w:kern w:val="0"/>
          <w:sz w:val="24"/>
          <w:szCs w:val="24"/>
          <w14:ligatures w14:val="none"/>
        </w:rPr>
      </w:pPr>
    </w:p>
    <w:p w14:paraId="4B91A3DB" w14:textId="78C7109E" w:rsidR="00B2239B" w:rsidRPr="00BB57E4" w:rsidRDefault="00B2239B" w:rsidP="00AF7122">
      <w:pPr>
        <w:pStyle w:val="NormalWeb"/>
        <w:jc w:val="both"/>
        <w:rPr>
          <w:color w:val="374151"/>
        </w:rPr>
      </w:pPr>
      <w:r w:rsidRPr="00BB57E4">
        <w:rPr>
          <w:rStyle w:val="Strong"/>
          <w:color w:val="374151"/>
          <w:bdr w:val="single" w:sz="2" w:space="0" w:color="D9D9E3" w:frame="1"/>
        </w:rPr>
        <w:t>Modeling with RNN</w:t>
      </w:r>
      <w:r w:rsidRPr="00BB57E4">
        <w:rPr>
          <w:color w:val="374151"/>
        </w:rPr>
        <w:t xml:space="preserve">: Our chosen architecture for this phase of the project was the Recurrent Neural Network (RNN). We built our RNN with a total of 10 hidden layers. </w:t>
      </w:r>
      <w:del w:id="151" w:author="Md.Aminul Islam" w:date="2023-10-07T00:59:00Z">
        <w:r w:rsidRPr="00BB57E4" w:rsidDel="00BB57E4">
          <w:rPr>
            <w:color w:val="374151"/>
          </w:rPr>
          <w:delText>For the training process, we employed the Adam optimizer with a learning rate set at 0.01</w:delText>
        </w:r>
      </w:del>
      <w:ins w:id="152" w:author="Md.Aminul Islam" w:date="2023-10-07T00:59:00Z">
        <w:r w:rsidR="00BB57E4" w:rsidRPr="00BB57E4">
          <w:rPr>
            <w:color w:val="374151"/>
          </w:rPr>
          <w:t>We employed the Adam optimizer with a learning rate set at 0.01 for the training process</w:t>
        </w:r>
      </w:ins>
      <w:r w:rsidRPr="00BB57E4">
        <w:rPr>
          <w:color w:val="374151"/>
        </w:rPr>
        <w:t>. To assess the effectiveness of our model, we used the Mean Squared Error (MSE) as our standard loss function. We subjected our model to a rigorous training process that spanned 200 epochs. All these computational tasks were executed on an Intel Core i7-2.4GHz processor with 16GB RAM, and NVIDIA GeForce 940MX graphics. Pytorch served as our main software platform.</w:t>
      </w:r>
    </w:p>
    <w:p w14:paraId="2D47E925" w14:textId="41D7D050" w:rsidR="00B2239B" w:rsidRPr="00BB57E4" w:rsidRDefault="00B2239B" w:rsidP="00AF7122">
      <w:pPr>
        <w:pStyle w:val="NormalWeb"/>
        <w:jc w:val="both"/>
        <w:rPr>
          <w:color w:val="374151"/>
        </w:rPr>
      </w:pPr>
      <w:r w:rsidRPr="00BB57E4">
        <w:rPr>
          <w:rStyle w:val="Strong"/>
          <w:color w:val="374151"/>
          <w:bdr w:val="single" w:sz="2" w:space="0" w:color="D9D9E3" w:frame="1"/>
        </w:rPr>
        <w:t>RNN Results &amp; Analysis</w:t>
      </w:r>
      <w:r w:rsidRPr="00BB57E4">
        <w:rPr>
          <w:color w:val="374151"/>
        </w:rPr>
        <w:t xml:space="preserve">: In Figure </w:t>
      </w:r>
      <w:r w:rsidR="00F83C6A" w:rsidRPr="00BB57E4">
        <w:rPr>
          <w:color w:val="374151"/>
        </w:rPr>
        <w:t>3</w:t>
      </w:r>
      <w:r w:rsidRPr="00BB57E4">
        <w:rPr>
          <w:color w:val="374151"/>
        </w:rPr>
        <w:t xml:space="preserve">, we have depicted a month-by-month comparison between actual dengue cases and those predicted by our RNN for the period spanning January 2000 to October 2021. This period also constituted our training data, combining weather patterns and actual dengue cases. Figure </w:t>
      </w:r>
      <w:r w:rsidR="00F83C6A" w:rsidRPr="00BB57E4">
        <w:rPr>
          <w:color w:val="374151"/>
        </w:rPr>
        <w:t>4</w:t>
      </w:r>
      <w:r w:rsidRPr="00BB57E4">
        <w:rPr>
          <w:color w:val="374151"/>
        </w:rPr>
        <w:t xml:space="preserve"> offers a clearer visual of the RNN's predictive capacity juxtaposed against the actual dengue case data. After computation, our RNN model's accuracy stood at 57.18%.</w:t>
      </w:r>
    </w:p>
    <w:p w14:paraId="3AC7E916" w14:textId="77777777" w:rsidR="00B2239B" w:rsidRPr="00BB57E4" w:rsidRDefault="00B2239B" w:rsidP="00AF7122">
      <w:pPr>
        <w:pStyle w:val="NormalWeb"/>
        <w:jc w:val="both"/>
        <w:rPr>
          <w:color w:val="374151"/>
        </w:rPr>
      </w:pPr>
      <w:r w:rsidRPr="00BB57E4">
        <w:rPr>
          <w:rStyle w:val="Strong"/>
          <w:color w:val="374151"/>
          <w:bdr w:val="single" w:sz="2" w:space="0" w:color="D9D9E3" w:frame="1"/>
        </w:rPr>
        <w:t>Modeling with GRU</w:t>
      </w:r>
      <w:r w:rsidRPr="00BB57E4">
        <w:rPr>
          <w:color w:val="374151"/>
        </w:rPr>
        <w:t>: For this segment, we opted for the Gated Recurrent Units (GRU) model, structured with 10 hidden layers. Similar to the previous models, we engaged the Adam optimizer for training, setting the learning rate at 0.01. The Mean Squared Error (MSE) was once again our chosen metric for gauging model performance. The GRU model underwent 200 epochs of weight adjustment. The computational setup remained consistent: Intel Core i7-2.4GHz, 16GB RAM, and NVIDIA GeForce 940MX graphics, all running on the Pytorch platform.</w:t>
      </w:r>
    </w:p>
    <w:p w14:paraId="2245D71F" w14:textId="3A9E2C6B" w:rsidR="00B2239B" w:rsidRPr="00BB57E4" w:rsidRDefault="00B2239B" w:rsidP="00AF7122">
      <w:pPr>
        <w:pStyle w:val="NormalWeb"/>
        <w:jc w:val="both"/>
        <w:rPr>
          <w:color w:val="374151"/>
        </w:rPr>
      </w:pPr>
      <w:r w:rsidRPr="00BB57E4">
        <w:rPr>
          <w:rStyle w:val="Strong"/>
          <w:color w:val="374151"/>
          <w:bdr w:val="single" w:sz="2" w:space="0" w:color="D9D9E3" w:frame="1"/>
        </w:rPr>
        <w:t>GRU Results &amp; Analysis</w:t>
      </w:r>
      <w:r w:rsidRPr="00BB57E4">
        <w:rPr>
          <w:color w:val="374151"/>
        </w:rPr>
        <w:t xml:space="preserve">: Figure </w:t>
      </w:r>
      <w:r w:rsidR="00F83C6A" w:rsidRPr="00BB57E4">
        <w:rPr>
          <w:color w:val="374151"/>
        </w:rPr>
        <w:t>5</w:t>
      </w:r>
      <w:r w:rsidRPr="00BB57E4">
        <w:rPr>
          <w:color w:val="374151"/>
        </w:rPr>
        <w:t xml:space="preserve"> delineates the month-wise comparative analysis of the actual dengue cases versus the predictions made by the GRU model from January 2000 to October 2021. This same period, enriched by weather data and dengue case records, was the foundation of our training data. Figure </w:t>
      </w:r>
      <w:r w:rsidR="00F83C6A" w:rsidRPr="00BB57E4">
        <w:rPr>
          <w:color w:val="374151"/>
        </w:rPr>
        <w:t>6</w:t>
      </w:r>
      <w:r w:rsidRPr="00BB57E4">
        <w:rPr>
          <w:color w:val="374151"/>
        </w:rPr>
        <w:t xml:space="preserve"> showcases the GRU's prediction against the actual dengue statistics. Upon evaluating our model, we found that the GRU yielded an accuracy of 79.81%.</w:t>
      </w:r>
    </w:p>
    <w:p w14:paraId="6C5A89D7" w14:textId="77777777" w:rsidR="00B2239B" w:rsidRPr="00BB57E4" w:rsidRDefault="00B2239B" w:rsidP="00AF7122">
      <w:pPr>
        <w:pStyle w:val="NormalWeb"/>
        <w:jc w:val="both"/>
        <w:rPr>
          <w:color w:val="374151"/>
        </w:rPr>
      </w:pPr>
      <w:r w:rsidRPr="00BB57E4">
        <w:rPr>
          <w:color w:val="374151"/>
        </w:rPr>
        <w:t>In summary, among the three models (LSTM, RNN, and GRU), LSTM showed the highest accuracy at 87.98%, followed by GRU at 79.81%, and RNN lagged behind with 57.18%.</w:t>
      </w:r>
    </w:p>
    <w:p w14:paraId="60E72802" w14:textId="77777777" w:rsidR="00B2239B" w:rsidRPr="00BB57E4" w:rsidRDefault="00B2239B" w:rsidP="00AF7122">
      <w:pPr>
        <w:jc w:val="both"/>
        <w:rPr>
          <w:rFonts w:ascii="Times New Roman" w:eastAsia="Times New Roman" w:hAnsi="Times New Roman" w:cs="Times New Roman"/>
          <w:color w:val="374151"/>
          <w:kern w:val="0"/>
          <w:sz w:val="24"/>
          <w:szCs w:val="24"/>
          <w14:ligatures w14:val="none"/>
        </w:rPr>
      </w:pPr>
    </w:p>
    <w:p w14:paraId="7944F092" w14:textId="6988C531" w:rsidR="000C27EB" w:rsidRPr="00BB57E4" w:rsidRDefault="00B2239B" w:rsidP="00AF7122">
      <w:pPr>
        <w:jc w:val="both"/>
        <w:rPr>
          <w:rFonts w:ascii="Times New Roman" w:hAnsi="Times New Roman" w:cs="Times New Roman"/>
          <w:sz w:val="24"/>
          <w:szCs w:val="24"/>
        </w:rPr>
      </w:pPr>
      <w:r w:rsidRPr="00BB57E4">
        <w:rPr>
          <w:rFonts w:ascii="Times New Roman" w:hAnsi="Times New Roman" w:cs="Times New Roman"/>
          <w:noProof/>
          <w:sz w:val="24"/>
          <w:szCs w:val="24"/>
        </w:rPr>
        <w:lastRenderedPageBreak/>
        <w:drawing>
          <wp:inline distT="0" distB="0" distL="0" distR="0" wp14:anchorId="3F01CDCE" wp14:editId="43412BFB">
            <wp:extent cx="5852795" cy="4391025"/>
            <wp:effectExtent l="0" t="0" r="0" b="9525"/>
            <wp:docPr id="18934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795" cy="4391025"/>
                    </a:xfrm>
                    <a:prstGeom prst="rect">
                      <a:avLst/>
                    </a:prstGeom>
                    <a:noFill/>
                    <a:ln>
                      <a:noFill/>
                    </a:ln>
                  </pic:spPr>
                </pic:pic>
              </a:graphicData>
            </a:graphic>
          </wp:inline>
        </w:drawing>
      </w:r>
    </w:p>
    <w:p w14:paraId="40F8C088" w14:textId="77777777" w:rsidR="00B2239B" w:rsidRPr="00BB57E4" w:rsidRDefault="00B2239B" w:rsidP="00AF7122">
      <w:pPr>
        <w:jc w:val="both"/>
        <w:rPr>
          <w:rFonts w:ascii="Times New Roman" w:hAnsi="Times New Roman" w:cs="Times New Roman"/>
          <w:sz w:val="24"/>
          <w:szCs w:val="24"/>
        </w:rPr>
      </w:pPr>
    </w:p>
    <w:p w14:paraId="1AD5014D" w14:textId="77777777" w:rsidR="00B2239B" w:rsidRPr="00BB57E4" w:rsidRDefault="00B2239B" w:rsidP="00AF7122">
      <w:pPr>
        <w:jc w:val="both"/>
        <w:rPr>
          <w:rFonts w:ascii="Times New Roman" w:hAnsi="Times New Roman" w:cs="Times New Roman"/>
          <w:sz w:val="24"/>
          <w:szCs w:val="24"/>
        </w:rPr>
      </w:pPr>
      <w:r w:rsidRPr="00BB57E4">
        <w:rPr>
          <w:rFonts w:ascii="Times New Roman" w:hAnsi="Times New Roman" w:cs="Times New Roman"/>
          <w:sz w:val="24"/>
          <w:szCs w:val="24"/>
        </w:rPr>
        <w:tab/>
        <w:t>Figure 1: Actual dengue vs. predicted dengue using LSTM</w:t>
      </w:r>
    </w:p>
    <w:p w14:paraId="2DAC3B64" w14:textId="69792441" w:rsidR="00B2239B" w:rsidRPr="00BB57E4" w:rsidRDefault="00B2239B" w:rsidP="00AF7122">
      <w:pPr>
        <w:tabs>
          <w:tab w:val="left" w:pos="1041"/>
        </w:tabs>
        <w:jc w:val="both"/>
        <w:rPr>
          <w:rFonts w:ascii="Times New Roman" w:hAnsi="Times New Roman" w:cs="Times New Roman"/>
          <w:noProof/>
          <w:sz w:val="24"/>
          <w:szCs w:val="24"/>
        </w:rPr>
      </w:pPr>
      <w:r w:rsidRPr="00BB57E4">
        <w:rPr>
          <w:rFonts w:ascii="Times New Roman" w:hAnsi="Times New Roman" w:cs="Times New Roman"/>
          <w:noProof/>
          <w:sz w:val="24"/>
          <w:szCs w:val="24"/>
        </w:rPr>
        <w:lastRenderedPageBreak/>
        <w:drawing>
          <wp:inline distT="0" distB="0" distL="0" distR="0" wp14:anchorId="6770AFCC" wp14:editId="059C18EC">
            <wp:extent cx="5852795" cy="4391025"/>
            <wp:effectExtent l="0" t="0" r="0" b="9525"/>
            <wp:docPr id="20514677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2795" cy="4391025"/>
                    </a:xfrm>
                    <a:prstGeom prst="rect">
                      <a:avLst/>
                    </a:prstGeom>
                    <a:noFill/>
                    <a:ln>
                      <a:noFill/>
                    </a:ln>
                  </pic:spPr>
                </pic:pic>
              </a:graphicData>
            </a:graphic>
          </wp:inline>
        </w:drawing>
      </w:r>
    </w:p>
    <w:p w14:paraId="410893BD" w14:textId="77777777" w:rsidR="00B2239B" w:rsidRPr="00BB57E4" w:rsidRDefault="00B2239B" w:rsidP="00AF7122">
      <w:pPr>
        <w:jc w:val="both"/>
        <w:rPr>
          <w:rFonts w:ascii="Times New Roman" w:hAnsi="Times New Roman" w:cs="Times New Roman"/>
          <w:noProof/>
          <w:sz w:val="24"/>
          <w:szCs w:val="24"/>
        </w:rPr>
      </w:pPr>
    </w:p>
    <w:p w14:paraId="23AF0BE7" w14:textId="0D68636E" w:rsidR="00B2239B" w:rsidRPr="00BB57E4" w:rsidRDefault="00B2239B" w:rsidP="00AF7122">
      <w:pPr>
        <w:ind w:firstLine="720"/>
        <w:jc w:val="both"/>
        <w:rPr>
          <w:rFonts w:ascii="Times New Roman" w:hAnsi="Times New Roman" w:cs="Times New Roman"/>
          <w:sz w:val="24"/>
          <w:szCs w:val="24"/>
        </w:rPr>
      </w:pPr>
      <w:r w:rsidRPr="00BB57E4">
        <w:rPr>
          <w:rFonts w:ascii="Times New Roman" w:hAnsi="Times New Roman" w:cs="Times New Roman"/>
          <w:sz w:val="24"/>
          <w:szCs w:val="24"/>
        </w:rPr>
        <w:t>Figure 2: Testing LSTM Actual dengue vs. predicted dengue</w:t>
      </w:r>
    </w:p>
    <w:p w14:paraId="094C66C2" w14:textId="77777777" w:rsidR="00B2239B" w:rsidRPr="00BB57E4" w:rsidRDefault="00B2239B" w:rsidP="00AF7122">
      <w:pPr>
        <w:ind w:firstLine="720"/>
        <w:jc w:val="both"/>
        <w:rPr>
          <w:rFonts w:ascii="Times New Roman" w:hAnsi="Times New Roman" w:cs="Times New Roman"/>
          <w:sz w:val="24"/>
          <w:szCs w:val="24"/>
        </w:rPr>
      </w:pPr>
    </w:p>
    <w:p w14:paraId="7D362EAB" w14:textId="703EEB18" w:rsidR="00B2239B" w:rsidRPr="00BB57E4" w:rsidRDefault="00B2239B" w:rsidP="00AF7122">
      <w:pPr>
        <w:ind w:firstLine="720"/>
        <w:jc w:val="both"/>
        <w:rPr>
          <w:rFonts w:ascii="Times New Roman" w:hAnsi="Times New Roman" w:cs="Times New Roman"/>
          <w:noProof/>
          <w:sz w:val="24"/>
          <w:szCs w:val="24"/>
        </w:rPr>
      </w:pPr>
      <w:r w:rsidRPr="00BB57E4">
        <w:rPr>
          <w:rFonts w:ascii="Times New Roman" w:hAnsi="Times New Roman" w:cs="Times New Roman"/>
          <w:noProof/>
          <w:sz w:val="24"/>
          <w:szCs w:val="24"/>
        </w:rPr>
        <w:lastRenderedPageBreak/>
        <w:drawing>
          <wp:inline distT="0" distB="0" distL="0" distR="0" wp14:anchorId="38CDD9F3" wp14:editId="4C2F1E36">
            <wp:extent cx="5852795" cy="4391025"/>
            <wp:effectExtent l="0" t="0" r="0" b="9525"/>
            <wp:docPr id="1274135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2795" cy="4391025"/>
                    </a:xfrm>
                    <a:prstGeom prst="rect">
                      <a:avLst/>
                    </a:prstGeom>
                    <a:noFill/>
                    <a:ln>
                      <a:noFill/>
                    </a:ln>
                  </pic:spPr>
                </pic:pic>
              </a:graphicData>
            </a:graphic>
          </wp:inline>
        </w:drawing>
      </w:r>
    </w:p>
    <w:p w14:paraId="111E896B" w14:textId="77777777" w:rsidR="00B2239B" w:rsidRPr="00BB57E4" w:rsidRDefault="00B2239B" w:rsidP="00AF7122">
      <w:pPr>
        <w:jc w:val="both"/>
        <w:rPr>
          <w:ins w:id="153" w:author="Md.Aminul Islam" w:date="2023-10-07T01:45:00Z"/>
          <w:rFonts w:ascii="Times New Roman" w:hAnsi="Times New Roman" w:cs="Times New Roman"/>
          <w:sz w:val="24"/>
          <w:szCs w:val="24"/>
        </w:rPr>
      </w:pPr>
      <w:r w:rsidRPr="00BB57E4">
        <w:rPr>
          <w:rFonts w:ascii="Times New Roman" w:hAnsi="Times New Roman" w:cs="Times New Roman"/>
          <w:sz w:val="24"/>
          <w:szCs w:val="24"/>
        </w:rPr>
        <w:tab/>
        <w:t>Figure 3: Actual dengue vs. predicted dengue using RNN</w:t>
      </w:r>
    </w:p>
    <w:p w14:paraId="1BF9C251" w14:textId="5F2338F7" w:rsidR="00BB57E4" w:rsidRPr="00BB57E4" w:rsidDel="001E6314" w:rsidRDefault="00BB57E4" w:rsidP="00AF7122">
      <w:pPr>
        <w:jc w:val="both"/>
        <w:rPr>
          <w:del w:id="154" w:author="Md.Aminul Islam" w:date="2023-10-07T02:54:00Z"/>
          <w:rFonts w:ascii="Times New Roman" w:hAnsi="Times New Roman" w:cs="Times New Roman"/>
          <w:sz w:val="24"/>
          <w:szCs w:val="24"/>
        </w:rPr>
      </w:pPr>
    </w:p>
    <w:p w14:paraId="68F19ED5" w14:textId="43541CA7" w:rsidR="00B2239B" w:rsidRPr="00BB57E4" w:rsidRDefault="00B2239B" w:rsidP="00AF7122">
      <w:pPr>
        <w:jc w:val="both"/>
        <w:rPr>
          <w:rFonts w:ascii="Times New Roman" w:hAnsi="Times New Roman" w:cs="Times New Roman"/>
          <w:sz w:val="24"/>
          <w:szCs w:val="24"/>
        </w:rPr>
      </w:pPr>
      <w:r w:rsidRPr="00BB57E4">
        <w:rPr>
          <w:rFonts w:ascii="Times New Roman" w:hAnsi="Times New Roman" w:cs="Times New Roman"/>
          <w:noProof/>
          <w:sz w:val="24"/>
          <w:szCs w:val="24"/>
        </w:rPr>
        <w:drawing>
          <wp:inline distT="0" distB="0" distL="0" distR="0" wp14:anchorId="0CDC0FF5" wp14:editId="715CE2F2">
            <wp:extent cx="5852795" cy="4391025"/>
            <wp:effectExtent l="0" t="0" r="0" b="9525"/>
            <wp:docPr id="21168032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2795" cy="4391025"/>
                    </a:xfrm>
                    <a:prstGeom prst="rect">
                      <a:avLst/>
                    </a:prstGeom>
                    <a:noFill/>
                    <a:ln>
                      <a:noFill/>
                    </a:ln>
                  </pic:spPr>
                </pic:pic>
              </a:graphicData>
            </a:graphic>
          </wp:inline>
        </w:drawing>
      </w:r>
    </w:p>
    <w:p w14:paraId="30D852B2" w14:textId="304CBF35" w:rsidR="00B2239B" w:rsidRPr="00BB57E4" w:rsidRDefault="00B2239B" w:rsidP="00AF7122">
      <w:pPr>
        <w:tabs>
          <w:tab w:val="left" w:pos="1162"/>
        </w:tabs>
        <w:jc w:val="both"/>
        <w:rPr>
          <w:rFonts w:ascii="Times New Roman" w:hAnsi="Times New Roman" w:cs="Times New Roman"/>
          <w:sz w:val="24"/>
          <w:szCs w:val="24"/>
        </w:rPr>
      </w:pPr>
      <w:r w:rsidRPr="00BB57E4">
        <w:rPr>
          <w:rFonts w:ascii="Times New Roman" w:hAnsi="Times New Roman" w:cs="Times New Roman"/>
          <w:sz w:val="24"/>
          <w:szCs w:val="24"/>
        </w:rPr>
        <w:t>Figure 4: Testing RNN Actual dengue vs. predicted dengue</w:t>
      </w:r>
    </w:p>
    <w:p w14:paraId="2A5F3EDF" w14:textId="77777777" w:rsidR="00B2239B" w:rsidRPr="00BB57E4" w:rsidRDefault="00B2239B" w:rsidP="00AF7122">
      <w:pPr>
        <w:tabs>
          <w:tab w:val="left" w:pos="1162"/>
        </w:tabs>
        <w:jc w:val="both"/>
        <w:rPr>
          <w:rFonts w:ascii="Times New Roman" w:hAnsi="Times New Roman" w:cs="Times New Roman"/>
          <w:sz w:val="24"/>
          <w:szCs w:val="24"/>
        </w:rPr>
      </w:pPr>
    </w:p>
    <w:p w14:paraId="31095A36" w14:textId="58FC7BAB" w:rsidR="00B2239B" w:rsidRPr="00BB57E4" w:rsidRDefault="00F83C6A" w:rsidP="00AF7122">
      <w:pPr>
        <w:tabs>
          <w:tab w:val="left" w:pos="1162"/>
        </w:tabs>
        <w:jc w:val="both"/>
        <w:rPr>
          <w:rFonts w:ascii="Times New Roman" w:hAnsi="Times New Roman" w:cs="Times New Roman"/>
          <w:noProof/>
          <w:sz w:val="24"/>
          <w:szCs w:val="24"/>
        </w:rPr>
      </w:pPr>
      <w:r w:rsidRPr="00BB57E4">
        <w:rPr>
          <w:rFonts w:ascii="Times New Roman" w:hAnsi="Times New Roman" w:cs="Times New Roman"/>
          <w:noProof/>
          <w:sz w:val="24"/>
          <w:szCs w:val="24"/>
        </w:rPr>
        <w:lastRenderedPageBreak/>
        <w:drawing>
          <wp:inline distT="0" distB="0" distL="0" distR="0" wp14:anchorId="7B9C01FB" wp14:editId="381D596D">
            <wp:extent cx="5852795" cy="4391025"/>
            <wp:effectExtent l="0" t="0" r="0" b="9525"/>
            <wp:docPr id="150044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2795" cy="4391025"/>
                    </a:xfrm>
                    <a:prstGeom prst="rect">
                      <a:avLst/>
                    </a:prstGeom>
                    <a:noFill/>
                    <a:ln>
                      <a:noFill/>
                    </a:ln>
                  </pic:spPr>
                </pic:pic>
              </a:graphicData>
            </a:graphic>
          </wp:inline>
        </w:drawing>
      </w:r>
    </w:p>
    <w:p w14:paraId="3B40D39B" w14:textId="77777777" w:rsidR="00F83C6A" w:rsidRPr="00BB57E4" w:rsidRDefault="00F83C6A" w:rsidP="00AF7122">
      <w:pPr>
        <w:jc w:val="both"/>
        <w:rPr>
          <w:rFonts w:ascii="Times New Roman" w:hAnsi="Times New Roman" w:cs="Times New Roman"/>
          <w:noProof/>
          <w:sz w:val="24"/>
          <w:szCs w:val="24"/>
        </w:rPr>
      </w:pPr>
    </w:p>
    <w:p w14:paraId="1E430FF7" w14:textId="61673F0C" w:rsidR="00F83C6A" w:rsidRPr="00BB57E4" w:rsidRDefault="00F83C6A" w:rsidP="00AF7122">
      <w:pPr>
        <w:tabs>
          <w:tab w:val="left" w:pos="984"/>
        </w:tabs>
        <w:jc w:val="both"/>
        <w:rPr>
          <w:rFonts w:ascii="Times New Roman" w:hAnsi="Times New Roman" w:cs="Times New Roman"/>
          <w:sz w:val="24"/>
          <w:szCs w:val="24"/>
        </w:rPr>
      </w:pPr>
      <w:r w:rsidRPr="00BB57E4">
        <w:rPr>
          <w:rFonts w:ascii="Times New Roman" w:hAnsi="Times New Roman" w:cs="Times New Roman"/>
          <w:sz w:val="24"/>
          <w:szCs w:val="24"/>
        </w:rPr>
        <w:tab/>
        <w:t>Figure 5: Actual dengue vs. predicted dengue using GRU</w:t>
      </w:r>
    </w:p>
    <w:p w14:paraId="5806EE3F" w14:textId="77777777" w:rsidR="00F83C6A" w:rsidRPr="00BB57E4" w:rsidRDefault="00F83C6A" w:rsidP="00AF7122">
      <w:pPr>
        <w:tabs>
          <w:tab w:val="left" w:pos="984"/>
        </w:tabs>
        <w:jc w:val="both"/>
        <w:rPr>
          <w:rFonts w:ascii="Times New Roman" w:hAnsi="Times New Roman" w:cs="Times New Roman"/>
          <w:sz w:val="24"/>
          <w:szCs w:val="24"/>
        </w:rPr>
      </w:pPr>
    </w:p>
    <w:p w14:paraId="0FAC2281" w14:textId="2C25EDBE" w:rsidR="00F83C6A" w:rsidRPr="00BB57E4" w:rsidRDefault="00F83C6A" w:rsidP="00AF7122">
      <w:pPr>
        <w:tabs>
          <w:tab w:val="left" w:pos="984"/>
        </w:tabs>
        <w:jc w:val="both"/>
        <w:rPr>
          <w:rFonts w:ascii="Times New Roman" w:hAnsi="Times New Roman" w:cs="Times New Roman"/>
          <w:sz w:val="24"/>
          <w:szCs w:val="24"/>
        </w:rPr>
      </w:pPr>
      <w:r w:rsidRPr="00BB57E4">
        <w:rPr>
          <w:rFonts w:ascii="Times New Roman" w:hAnsi="Times New Roman" w:cs="Times New Roman"/>
          <w:noProof/>
          <w:sz w:val="24"/>
          <w:szCs w:val="24"/>
        </w:rPr>
        <w:lastRenderedPageBreak/>
        <w:drawing>
          <wp:inline distT="0" distB="0" distL="0" distR="0" wp14:anchorId="71E2C49B" wp14:editId="00F75935">
            <wp:extent cx="5852795" cy="4391025"/>
            <wp:effectExtent l="0" t="0" r="0" b="9525"/>
            <wp:docPr id="495025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2795" cy="4391025"/>
                    </a:xfrm>
                    <a:prstGeom prst="rect">
                      <a:avLst/>
                    </a:prstGeom>
                    <a:noFill/>
                    <a:ln>
                      <a:noFill/>
                    </a:ln>
                  </pic:spPr>
                </pic:pic>
              </a:graphicData>
            </a:graphic>
          </wp:inline>
        </w:drawing>
      </w:r>
    </w:p>
    <w:p w14:paraId="16878CB2" w14:textId="748D66EF" w:rsidR="00F83C6A" w:rsidRPr="00BB57E4" w:rsidRDefault="00F83C6A" w:rsidP="00AF7122">
      <w:pPr>
        <w:tabs>
          <w:tab w:val="left" w:pos="984"/>
        </w:tabs>
        <w:jc w:val="both"/>
        <w:rPr>
          <w:rFonts w:ascii="Times New Roman" w:hAnsi="Times New Roman" w:cs="Times New Roman"/>
          <w:sz w:val="24"/>
          <w:szCs w:val="24"/>
        </w:rPr>
      </w:pPr>
      <w:r w:rsidRPr="00BB57E4">
        <w:rPr>
          <w:rFonts w:ascii="Times New Roman" w:hAnsi="Times New Roman" w:cs="Times New Roman"/>
          <w:sz w:val="24"/>
          <w:szCs w:val="24"/>
        </w:rPr>
        <w:t xml:space="preserve">Figure 6: Testing GRU Actual dengue vs. predicted </w:t>
      </w:r>
      <w:commentRangeStart w:id="155"/>
      <w:r w:rsidRPr="00BB57E4">
        <w:rPr>
          <w:rFonts w:ascii="Times New Roman" w:hAnsi="Times New Roman" w:cs="Times New Roman"/>
          <w:sz w:val="24"/>
          <w:szCs w:val="24"/>
        </w:rPr>
        <w:t>dengue</w:t>
      </w:r>
      <w:commentRangeEnd w:id="155"/>
      <w:r w:rsidR="001E6314">
        <w:rPr>
          <w:rStyle w:val="CommentReference"/>
        </w:rPr>
        <w:commentReference w:id="155"/>
      </w:r>
    </w:p>
    <w:p w14:paraId="04DA721A" w14:textId="77777777" w:rsidR="000E5249" w:rsidRPr="00BB57E4" w:rsidRDefault="000E5249" w:rsidP="00AF7122">
      <w:pPr>
        <w:tabs>
          <w:tab w:val="left" w:pos="984"/>
        </w:tabs>
        <w:jc w:val="both"/>
        <w:rPr>
          <w:rFonts w:ascii="Times New Roman" w:hAnsi="Times New Roman" w:cs="Times New Roman"/>
          <w:sz w:val="24"/>
          <w:szCs w:val="24"/>
        </w:rPr>
      </w:pPr>
    </w:p>
    <w:p w14:paraId="51D075DB" w14:textId="47497411" w:rsidR="006D169C" w:rsidRPr="00BB57E4" w:rsidRDefault="006D169C" w:rsidP="00AF7122">
      <w:pPr>
        <w:tabs>
          <w:tab w:val="left" w:pos="984"/>
        </w:tabs>
        <w:jc w:val="both"/>
        <w:rPr>
          <w:rFonts w:ascii="Times New Roman" w:hAnsi="Times New Roman" w:cs="Times New Roman"/>
          <w:b/>
          <w:bCs/>
          <w:sz w:val="24"/>
          <w:szCs w:val="24"/>
        </w:rPr>
      </w:pPr>
      <w:r w:rsidRPr="00BB57E4">
        <w:rPr>
          <w:rFonts w:ascii="Times New Roman" w:hAnsi="Times New Roman" w:cs="Times New Roman"/>
          <w:b/>
          <w:bCs/>
          <w:sz w:val="24"/>
          <w:szCs w:val="24"/>
        </w:rPr>
        <w:t>Discussion:</w:t>
      </w:r>
    </w:p>
    <w:p w14:paraId="4C407ACA" w14:textId="5E101270" w:rsidR="00AF7122" w:rsidRPr="00BB57E4" w:rsidRDefault="00AF7122" w:rsidP="00AF7122">
      <w:pPr>
        <w:tabs>
          <w:tab w:val="left" w:pos="984"/>
        </w:tabs>
        <w:jc w:val="both"/>
        <w:rPr>
          <w:rFonts w:ascii="Times New Roman" w:hAnsi="Times New Roman" w:cs="Times New Roman"/>
          <w:sz w:val="24"/>
          <w:szCs w:val="24"/>
        </w:rPr>
      </w:pPr>
      <w:r w:rsidRPr="00BB57E4">
        <w:rPr>
          <w:rFonts w:ascii="Times New Roman" w:hAnsi="Times New Roman" w:cs="Times New Roman"/>
          <w:sz w:val="24"/>
          <w:szCs w:val="24"/>
        </w:rPr>
        <w:t>The results from the comparison indicate that the LSTM model outperforms others, displaying the highest accuracy and the lowest average RMSE. Notably, the GRU models perform better than the RNN model, irrespective of their utilization of attention mechanisms. This implies that these models might excel in capturing intricate data patterns and making precise predictions. However, it's crucial to acknowledge that the outcomes of this comparison may not universally apply to other datasets or tasks. Evaluating these models on diverse datasets and tasks is essential to validate their relative performance in those particular contexts.</w:t>
      </w:r>
    </w:p>
    <w:p w14:paraId="5DF495EC" w14:textId="7E5DC1BF" w:rsidR="00AF7122" w:rsidRPr="00BB57E4" w:rsidRDefault="00AF7122" w:rsidP="00AF7122">
      <w:pPr>
        <w:tabs>
          <w:tab w:val="left" w:pos="984"/>
        </w:tabs>
        <w:jc w:val="both"/>
        <w:rPr>
          <w:rFonts w:ascii="Times New Roman" w:hAnsi="Times New Roman" w:cs="Times New Roman"/>
          <w:sz w:val="24"/>
          <w:szCs w:val="24"/>
        </w:rPr>
      </w:pPr>
      <w:r w:rsidRPr="00BB57E4">
        <w:rPr>
          <w:rFonts w:ascii="Times New Roman" w:hAnsi="Times New Roman" w:cs="Times New Roman"/>
          <w:sz w:val="24"/>
          <w:szCs w:val="24"/>
        </w:rPr>
        <w:t>Several potential reasons could explain why LSTM models</w:t>
      </w:r>
      <w:del w:id="156" w:author="Md.Aminul Islam" w:date="2023-10-07T00:57:00Z">
        <w:r w:rsidRPr="00BB57E4" w:rsidDel="00BB57E4">
          <w:rPr>
            <w:rFonts w:ascii="Times New Roman" w:hAnsi="Times New Roman" w:cs="Times New Roman"/>
            <w:sz w:val="24"/>
            <w:szCs w:val="24"/>
          </w:rPr>
          <w:delText>, especially those with attention mechanisms and stacked LSTM layers, demonstrated superior performance in this comparison</w:delText>
        </w:r>
      </w:del>
      <w:ins w:id="157" w:author="Md.Aminul Islam" w:date="2023-10-07T00:57:00Z">
        <w:r w:rsidR="00BB57E4" w:rsidRPr="00BB57E4">
          <w:rPr>
            <w:rFonts w:ascii="Times New Roman" w:hAnsi="Times New Roman" w:cs="Times New Roman"/>
            <w:sz w:val="24"/>
            <w:szCs w:val="24"/>
          </w:rPr>
          <w:t xml:space="preserve"> demonstrated superior performance in this comparison, especially those with attention mechanisms and stacked LSTM layers</w:t>
        </w:r>
      </w:ins>
      <w:r w:rsidRPr="00BB57E4">
        <w:rPr>
          <w:rFonts w:ascii="Times New Roman" w:hAnsi="Times New Roman" w:cs="Times New Roman"/>
          <w:sz w:val="24"/>
          <w:szCs w:val="24"/>
        </w:rPr>
        <w:t xml:space="preserve">. One reason might be their enhanced capability to process a diverse and intricate set of input variables, encompassing climate, topographic, demographic, and land-use variables, all potentially pertinent for dengue case prediction. For instance, climate factors like temperature and humidity can impact the survival and breeding of dengue-transmitting mosquitoes, while topographic elements such as water bodies can influence mosquito breeding site distribution. Demographic factors like </w:t>
      </w:r>
      <w:r w:rsidRPr="00BB57E4">
        <w:rPr>
          <w:rFonts w:ascii="Times New Roman" w:hAnsi="Times New Roman" w:cs="Times New Roman"/>
          <w:sz w:val="24"/>
          <w:szCs w:val="24"/>
        </w:rPr>
        <w:lastRenderedPageBreak/>
        <w:t>population density and land-use metrics such as urbanization levels can also influence dengue transmission. LSTM networks are adept at modeling time series data and capturing patterns across multiple time steps, which proves particularly beneficial in predicting dengue fever affected by both short-term and long-term factors. Spatial attention utilization enables the model to assign varying weights to features during predictions, aiding in focusing on the most relevant factors, like environmental elements or population density, thereby enhancing prediction accuracy. Additionally, LSTM networks handle missing data more effectively by retaining information from preceding time steps, which proves valuable in scenarios with missing or incomplete data.</w:t>
      </w:r>
    </w:p>
    <w:p w14:paraId="0C43B497" w14:textId="4D6EFB01" w:rsidR="000E5249" w:rsidRDefault="00AF7122" w:rsidP="00AF7122">
      <w:pPr>
        <w:tabs>
          <w:tab w:val="left" w:pos="984"/>
        </w:tabs>
        <w:jc w:val="both"/>
        <w:rPr>
          <w:ins w:id="158" w:author="Md.Aminul Islam" w:date="2023-10-07T02:53:00Z"/>
          <w:rFonts w:ascii="Times New Roman" w:hAnsi="Times New Roman" w:cs="Times New Roman"/>
          <w:sz w:val="24"/>
          <w:szCs w:val="24"/>
        </w:rPr>
      </w:pPr>
      <w:r w:rsidRPr="00BB57E4">
        <w:rPr>
          <w:rFonts w:ascii="Times New Roman" w:hAnsi="Times New Roman" w:cs="Times New Roman"/>
          <w:sz w:val="24"/>
          <w:szCs w:val="24"/>
        </w:rPr>
        <w:t xml:space="preserve">All models demonstrate the ability to make accurate </w:t>
      </w:r>
      <w:del w:id="159" w:author="Md.Aminul Islam" w:date="2023-10-07T00:57:00Z">
        <w:r w:rsidRPr="00BB57E4" w:rsidDel="00BB57E4">
          <w:rPr>
            <w:rFonts w:ascii="Times New Roman" w:hAnsi="Times New Roman" w:cs="Times New Roman"/>
            <w:sz w:val="24"/>
            <w:szCs w:val="24"/>
          </w:rPr>
          <w:delText>predictions regarding disease progression and enable early disease</w:delText>
        </w:r>
      </w:del>
      <w:ins w:id="160" w:author="Md.Aminul Islam" w:date="2023-10-07T00:57:00Z">
        <w:r w:rsidR="00BB57E4" w:rsidRPr="00BB57E4">
          <w:rPr>
            <w:rFonts w:ascii="Times New Roman" w:hAnsi="Times New Roman" w:cs="Times New Roman"/>
            <w:sz w:val="24"/>
            <w:szCs w:val="24"/>
          </w:rPr>
          <w:t>disease progression predictions and enable early</w:t>
        </w:r>
      </w:ins>
      <w:r w:rsidRPr="00BB57E4">
        <w:rPr>
          <w:rFonts w:ascii="Times New Roman" w:hAnsi="Times New Roman" w:cs="Times New Roman"/>
          <w:sz w:val="24"/>
          <w:szCs w:val="24"/>
        </w:rPr>
        <w:t xml:space="preserve"> diagnosis. A comprehensive understanding of the disease's etiology and the development of precise diagnostic models would significantly aid in combatting dengue fever and reducing associated complications and fatalities. Addressing data uncertainty through modeling is another crucial aspect. However, it's important to recognize potential limitations of using LSTM for dengue fever prediction. LSTM networks can be intricate and demand substantial data and computational resources for effective training, posing challenges in practical implementation. Moreover, these networks are often challenging to interpret as they operate as black-box models, hindering insight into the specific features or patterns driving predictions and potentially impeding the identification of biases in the data.</w:t>
      </w:r>
    </w:p>
    <w:p w14:paraId="48E67286" w14:textId="77777777" w:rsidR="001E6314" w:rsidRDefault="001E6314" w:rsidP="00AF7122">
      <w:pPr>
        <w:tabs>
          <w:tab w:val="left" w:pos="984"/>
        </w:tabs>
        <w:jc w:val="both"/>
        <w:rPr>
          <w:ins w:id="161" w:author="Md.Aminul Islam" w:date="2023-10-07T02:53:00Z"/>
          <w:rFonts w:ascii="Times New Roman" w:hAnsi="Times New Roman" w:cs="Times New Roman"/>
          <w:sz w:val="24"/>
          <w:szCs w:val="24"/>
        </w:rPr>
      </w:pPr>
    </w:p>
    <w:p w14:paraId="597D463C" w14:textId="61A81B03" w:rsidR="001E6314" w:rsidRDefault="001E6314" w:rsidP="00AF7122">
      <w:pPr>
        <w:tabs>
          <w:tab w:val="left" w:pos="984"/>
        </w:tabs>
        <w:jc w:val="both"/>
        <w:rPr>
          <w:ins w:id="162" w:author="Md.Aminul Islam" w:date="2023-10-07T02:53:00Z"/>
          <w:rFonts w:ascii="Times New Roman" w:hAnsi="Times New Roman" w:cs="Times New Roman"/>
          <w:sz w:val="24"/>
          <w:szCs w:val="24"/>
        </w:rPr>
      </w:pPr>
      <w:ins w:id="163" w:author="Md.Aminul Islam" w:date="2023-10-07T02:53:00Z">
        <w:r>
          <w:rPr>
            <w:rFonts w:ascii="Times New Roman" w:hAnsi="Times New Roman" w:cs="Times New Roman"/>
            <w:sz w:val="24"/>
            <w:szCs w:val="24"/>
          </w:rPr>
          <w:t>Conclusion</w:t>
        </w:r>
      </w:ins>
    </w:p>
    <w:p w14:paraId="6DC9B845" w14:textId="77777777" w:rsidR="001E6314" w:rsidRPr="00BB57E4" w:rsidRDefault="001E6314" w:rsidP="00AF7122">
      <w:pPr>
        <w:tabs>
          <w:tab w:val="left" w:pos="984"/>
        </w:tabs>
        <w:jc w:val="both"/>
        <w:rPr>
          <w:rFonts w:ascii="Times New Roman" w:hAnsi="Times New Roman" w:cs="Times New Roman"/>
          <w:bCs/>
          <w:sz w:val="24"/>
          <w:szCs w:val="24"/>
        </w:rPr>
      </w:pPr>
    </w:p>
    <w:p w14:paraId="2B0317C8" w14:textId="77777777" w:rsidR="000E5249" w:rsidRPr="00BB57E4" w:rsidRDefault="000E5249" w:rsidP="00AF7122">
      <w:pPr>
        <w:pStyle w:val="Heading2"/>
        <w:spacing w:line="360" w:lineRule="auto"/>
        <w:jc w:val="both"/>
        <w:rPr>
          <w:rFonts w:ascii="Times New Roman" w:hAnsi="Times New Roman" w:cs="Times New Roman"/>
          <w:b/>
          <w:bCs/>
          <w:i/>
          <w:iCs/>
          <w:color w:val="000000" w:themeColor="text1"/>
          <w:sz w:val="24"/>
          <w:szCs w:val="24"/>
          <w:u w:val="single"/>
        </w:rPr>
      </w:pPr>
      <w:r w:rsidRPr="00BB57E4">
        <w:rPr>
          <w:rFonts w:ascii="Times New Roman" w:hAnsi="Times New Roman" w:cs="Times New Roman"/>
          <w:b/>
          <w:bCs/>
          <w:i/>
          <w:iCs/>
          <w:color w:val="000000" w:themeColor="text1"/>
          <w:sz w:val="24"/>
          <w:szCs w:val="24"/>
          <w:u w:val="single"/>
        </w:rPr>
        <w:t>References:</w:t>
      </w:r>
    </w:p>
    <w:p w14:paraId="30B40D6D" w14:textId="50B4C584" w:rsidR="000E5249" w:rsidRPr="00BB57E4" w:rsidRDefault="000E5249" w:rsidP="00AF7122">
      <w:pPr>
        <w:pStyle w:val="ListParagraph"/>
        <w:numPr>
          <w:ilvl w:val="0"/>
          <w:numId w:val="3"/>
        </w:numPr>
        <w:spacing w:line="360" w:lineRule="auto"/>
        <w:jc w:val="both"/>
        <w:rPr>
          <w:rFonts w:ascii="Times New Roman" w:hAnsi="Times New Roman" w:cs="Times New Roman"/>
          <w:sz w:val="24"/>
          <w:szCs w:val="24"/>
        </w:rPr>
      </w:pPr>
      <w:r w:rsidRPr="00BB57E4">
        <w:rPr>
          <w:rFonts w:ascii="Times New Roman" w:hAnsi="Times New Roman" w:cs="Times New Roman"/>
          <w:sz w:val="24"/>
          <w:szCs w:val="24"/>
        </w:rPr>
        <w:t xml:space="preserve">S. Hochreiter and J. Schmidhuber, </w:t>
      </w:r>
      <w:del w:id="164" w:author="Md.Aminul Islam" w:date="2023-10-07T02:44:00Z">
        <w:r w:rsidRPr="00BB57E4" w:rsidDel="001E6314">
          <w:rPr>
            <w:rFonts w:ascii="Times New Roman" w:hAnsi="Times New Roman" w:cs="Times New Roman"/>
            <w:sz w:val="24"/>
            <w:szCs w:val="24"/>
          </w:rPr>
          <w:delText>“</w:delText>
        </w:r>
      </w:del>
      <w:ins w:id="165" w:author="Md.Aminul Islam" w:date="2023-10-07T02:44:00Z">
        <w:r w:rsidR="001E6314">
          <w:rPr>
            <w:rFonts w:ascii="Times New Roman" w:hAnsi="Times New Roman" w:cs="Times New Roman"/>
            <w:sz w:val="24"/>
            <w:szCs w:val="24"/>
          </w:rPr>
          <w:t>"</w:t>
        </w:r>
      </w:ins>
      <w:r w:rsidRPr="00BB57E4">
        <w:rPr>
          <w:rFonts w:ascii="Times New Roman" w:hAnsi="Times New Roman" w:cs="Times New Roman"/>
          <w:sz w:val="24"/>
          <w:szCs w:val="24"/>
        </w:rPr>
        <w:t>Long short-term memory</w:t>
      </w:r>
      <w:del w:id="166" w:author="Md.Aminul Islam" w:date="2023-10-07T02:44:00Z">
        <w:r w:rsidRPr="00BB57E4" w:rsidDel="001E6314">
          <w:rPr>
            <w:rFonts w:ascii="Times New Roman" w:hAnsi="Times New Roman" w:cs="Times New Roman"/>
            <w:sz w:val="24"/>
            <w:szCs w:val="24"/>
          </w:rPr>
          <w:delText xml:space="preserve">,” </w:delText>
        </w:r>
      </w:del>
      <w:ins w:id="167" w:author="Md.Aminul Islam" w:date="2023-10-07T02:44:00Z">
        <w:r w:rsidR="001E6314" w:rsidRPr="00BB57E4">
          <w:rPr>
            <w:rFonts w:ascii="Times New Roman" w:hAnsi="Times New Roman" w:cs="Times New Roman"/>
            <w:sz w:val="24"/>
            <w:szCs w:val="24"/>
          </w:rPr>
          <w:t>,</w:t>
        </w:r>
        <w:r w:rsidR="001E6314">
          <w:rPr>
            <w:rFonts w:ascii="Times New Roman" w:hAnsi="Times New Roman" w:cs="Times New Roman"/>
            <w:sz w:val="24"/>
            <w:szCs w:val="24"/>
          </w:rPr>
          <w:t>"</w:t>
        </w:r>
        <w:r w:rsidR="001E6314" w:rsidRPr="00BB57E4">
          <w:rPr>
            <w:rFonts w:ascii="Times New Roman" w:hAnsi="Times New Roman" w:cs="Times New Roman"/>
            <w:sz w:val="24"/>
            <w:szCs w:val="24"/>
          </w:rPr>
          <w:t xml:space="preserve"> </w:t>
        </w:r>
      </w:ins>
      <w:r w:rsidRPr="00BB57E4">
        <w:rPr>
          <w:rFonts w:ascii="Times New Roman" w:hAnsi="Times New Roman" w:cs="Times New Roman"/>
          <w:sz w:val="24"/>
          <w:szCs w:val="24"/>
        </w:rPr>
        <w:t>Neural Comput., vol. 9, no. 8, pp. 1735–1780, 1997.</w:t>
      </w:r>
    </w:p>
    <w:p w14:paraId="0673EA2A" w14:textId="77777777" w:rsidR="000E5249" w:rsidRPr="00BB57E4" w:rsidRDefault="000E5249" w:rsidP="00AF7122">
      <w:pPr>
        <w:pStyle w:val="ListParagraph"/>
        <w:numPr>
          <w:ilvl w:val="0"/>
          <w:numId w:val="3"/>
        </w:numPr>
        <w:spacing w:line="360" w:lineRule="auto"/>
        <w:jc w:val="both"/>
        <w:rPr>
          <w:rFonts w:ascii="Times New Roman" w:hAnsi="Times New Roman" w:cs="Times New Roman"/>
          <w:sz w:val="24"/>
          <w:szCs w:val="24"/>
        </w:rPr>
      </w:pPr>
      <w:r w:rsidRPr="00BB57E4">
        <w:rPr>
          <w:rFonts w:ascii="Times New Roman" w:hAnsi="Times New Roman" w:cs="Times New Roman"/>
          <w:sz w:val="24"/>
          <w:szCs w:val="24"/>
        </w:rPr>
        <w:t>Graves, A., 2013. Generating sequences with recurrent neural networks. arXiv preprint arXiv:1308.0850.</w:t>
      </w:r>
    </w:p>
    <w:p w14:paraId="27EAFF63" w14:textId="77777777" w:rsidR="000E5249" w:rsidRPr="00BB57E4" w:rsidRDefault="000E5249" w:rsidP="00AF7122">
      <w:pPr>
        <w:pStyle w:val="ListParagraph"/>
        <w:numPr>
          <w:ilvl w:val="0"/>
          <w:numId w:val="3"/>
        </w:numPr>
        <w:spacing w:line="360" w:lineRule="auto"/>
        <w:jc w:val="both"/>
        <w:rPr>
          <w:rFonts w:ascii="Times New Roman" w:hAnsi="Times New Roman" w:cs="Times New Roman"/>
          <w:sz w:val="24"/>
          <w:szCs w:val="24"/>
        </w:rPr>
      </w:pPr>
      <w:r w:rsidRPr="00BB57E4">
        <w:rPr>
          <w:rFonts w:ascii="Times New Roman" w:hAnsi="Times New Roman" w:cs="Times New Roman"/>
          <w:sz w:val="24"/>
          <w:szCs w:val="24"/>
        </w:rPr>
        <w:t>Cho, K., Van Merriënboer, B., Gulcehre, C., Bahdanau, D., Bougares, F., Schwenk, H. and Bengio, Y., 2014. Learning phrase representations using RNN encoder-decoder for statistical machine translation. arXiv preprint arXiv:1406.1078.</w:t>
      </w:r>
    </w:p>
    <w:p w14:paraId="7D54404B" w14:textId="77777777" w:rsidR="000E5249" w:rsidRPr="00BB57E4" w:rsidRDefault="000E5249" w:rsidP="00AF7122">
      <w:pPr>
        <w:pStyle w:val="ListParagraph"/>
        <w:numPr>
          <w:ilvl w:val="0"/>
          <w:numId w:val="3"/>
        </w:numPr>
        <w:spacing w:line="360" w:lineRule="auto"/>
        <w:jc w:val="both"/>
        <w:rPr>
          <w:rFonts w:ascii="Times New Roman" w:hAnsi="Times New Roman" w:cs="Times New Roman"/>
          <w:sz w:val="24"/>
          <w:szCs w:val="24"/>
        </w:rPr>
      </w:pPr>
      <w:r w:rsidRPr="00BB57E4">
        <w:rPr>
          <w:rFonts w:ascii="Times New Roman" w:hAnsi="Times New Roman" w:cs="Times New Roman"/>
          <w:sz w:val="24"/>
          <w:szCs w:val="24"/>
        </w:rPr>
        <w:t>Zhao, R., Wang, D., Yan, R., Mao, K., Shen, F. and Wang, J., 2017. Machine health monitoring using local feature-based gated recurrent unit networks. IEEE Transactions on Industrial Electronics, 65(2), pp.1539-1548.</w:t>
      </w:r>
    </w:p>
    <w:sdt>
      <w:sdtPr>
        <w:rPr>
          <w:rFonts w:ascii="Times New Roman" w:hAnsi="Times New Roman" w:cs="Times New Roman"/>
          <w:sz w:val="24"/>
          <w:szCs w:val="24"/>
        </w:rPr>
        <w:tag w:val="MENDELEY_BIBLIOGRAPHY"/>
        <w:id w:val="-916015290"/>
        <w:placeholder>
          <w:docPart w:val="DefaultPlaceholder_-1854013440"/>
        </w:placeholder>
      </w:sdtPr>
      <w:sdtContent>
        <w:p w14:paraId="04342A38" w14:textId="77777777" w:rsidR="00A767DD" w:rsidRPr="00BB57E4" w:rsidRDefault="00A767DD" w:rsidP="00AF7122">
          <w:pPr>
            <w:autoSpaceDE w:val="0"/>
            <w:autoSpaceDN w:val="0"/>
            <w:ind w:hanging="640"/>
            <w:jc w:val="both"/>
            <w:divId w:val="1406683573"/>
            <w:rPr>
              <w:rFonts w:ascii="Times New Roman" w:eastAsia="Times New Roman" w:hAnsi="Times New Roman" w:cs="Times New Roman"/>
              <w:kern w:val="0"/>
              <w:sz w:val="24"/>
              <w:szCs w:val="24"/>
              <w14:ligatures w14:val="none"/>
            </w:rPr>
          </w:pPr>
          <w:r w:rsidRPr="00BB57E4">
            <w:rPr>
              <w:rFonts w:ascii="Times New Roman" w:eastAsia="Times New Roman" w:hAnsi="Times New Roman" w:cs="Times New Roman"/>
              <w:sz w:val="24"/>
              <w:szCs w:val="24"/>
            </w:rPr>
            <w:t>1.</w:t>
          </w:r>
          <w:r w:rsidRPr="00BB57E4">
            <w:rPr>
              <w:rFonts w:ascii="Times New Roman" w:eastAsia="Times New Roman" w:hAnsi="Times New Roman" w:cs="Times New Roman"/>
              <w:sz w:val="24"/>
              <w:szCs w:val="24"/>
            </w:rPr>
            <w:tab/>
            <w:t>WHO. Dengue and severe dengue [Internet]. 2023 [cited 2023 Sep 26]. Available from: https://www.who.int/news-room/fact-sheets/detail/dengue-and-severe-dengue</w:t>
          </w:r>
        </w:p>
        <w:p w14:paraId="604457F2" w14:textId="77777777" w:rsidR="00A767DD" w:rsidRPr="00BB57E4" w:rsidRDefault="00A767DD" w:rsidP="00AF7122">
          <w:pPr>
            <w:autoSpaceDE w:val="0"/>
            <w:autoSpaceDN w:val="0"/>
            <w:ind w:hanging="640"/>
            <w:jc w:val="both"/>
            <w:divId w:val="1066345662"/>
            <w:rPr>
              <w:rFonts w:ascii="Times New Roman" w:eastAsia="Times New Roman" w:hAnsi="Times New Roman" w:cs="Times New Roman"/>
              <w:sz w:val="24"/>
              <w:szCs w:val="24"/>
            </w:rPr>
          </w:pPr>
          <w:r w:rsidRPr="00BB57E4">
            <w:rPr>
              <w:rFonts w:ascii="Times New Roman" w:eastAsia="Times New Roman" w:hAnsi="Times New Roman" w:cs="Times New Roman"/>
              <w:sz w:val="24"/>
              <w:szCs w:val="24"/>
            </w:rPr>
            <w:lastRenderedPageBreak/>
            <w:t>2.</w:t>
          </w:r>
          <w:r w:rsidRPr="00BB57E4">
            <w:rPr>
              <w:rFonts w:ascii="Times New Roman" w:eastAsia="Times New Roman" w:hAnsi="Times New Roman" w:cs="Times New Roman"/>
              <w:sz w:val="24"/>
              <w:szCs w:val="24"/>
            </w:rPr>
            <w:tab/>
            <w:t>Kayesh MEH, Khalil I, Kohara M, Tsukiyama-Kohara K. Increasing Dengue Burden and Severe Dengue Risk in Bangladesh: An Overview. Trop Med Infect Dis [Internet]. 2023 Jan 1 [cited 2023 Sep 26];8(1). Available from: /pmc/articles/PMC9866424/</w:t>
          </w:r>
        </w:p>
        <w:p w14:paraId="38EEC232" w14:textId="77777777" w:rsidR="00A767DD" w:rsidRPr="00BB57E4" w:rsidRDefault="00A767DD" w:rsidP="00AF7122">
          <w:pPr>
            <w:autoSpaceDE w:val="0"/>
            <w:autoSpaceDN w:val="0"/>
            <w:ind w:hanging="640"/>
            <w:jc w:val="both"/>
            <w:divId w:val="783426648"/>
            <w:rPr>
              <w:rFonts w:ascii="Times New Roman" w:eastAsia="Times New Roman" w:hAnsi="Times New Roman" w:cs="Times New Roman"/>
              <w:sz w:val="24"/>
              <w:szCs w:val="24"/>
            </w:rPr>
          </w:pPr>
          <w:r w:rsidRPr="00BB57E4">
            <w:rPr>
              <w:rFonts w:ascii="Times New Roman" w:eastAsia="Times New Roman" w:hAnsi="Times New Roman" w:cs="Times New Roman"/>
              <w:sz w:val="24"/>
              <w:szCs w:val="24"/>
            </w:rPr>
            <w:t>3.</w:t>
          </w:r>
          <w:r w:rsidRPr="00BB57E4">
            <w:rPr>
              <w:rFonts w:ascii="Times New Roman" w:eastAsia="Times New Roman" w:hAnsi="Times New Roman" w:cs="Times New Roman"/>
              <w:sz w:val="24"/>
              <w:szCs w:val="24"/>
            </w:rPr>
            <w:tab/>
            <w:t>Stolerman LM, Maia PD, Nathan Kutz J. Forecasting dengue fever in Brazil: An assessment of climate conditions. PLoS One [Internet]. 2019 Aug 1 [cited 2023 Sep 26];14(8):e0220106. Available from: https://journals.plos.org/plosone/article?id=10.1371/journal.pone.0220106</w:t>
          </w:r>
        </w:p>
        <w:p w14:paraId="3A9CC57E" w14:textId="77777777" w:rsidR="00A767DD" w:rsidRPr="00BB57E4" w:rsidRDefault="00A767DD" w:rsidP="00AF7122">
          <w:pPr>
            <w:autoSpaceDE w:val="0"/>
            <w:autoSpaceDN w:val="0"/>
            <w:ind w:hanging="640"/>
            <w:jc w:val="both"/>
            <w:divId w:val="1232353895"/>
            <w:rPr>
              <w:rFonts w:ascii="Times New Roman" w:eastAsia="Times New Roman" w:hAnsi="Times New Roman" w:cs="Times New Roman"/>
              <w:sz w:val="24"/>
              <w:szCs w:val="24"/>
            </w:rPr>
          </w:pPr>
          <w:r w:rsidRPr="00BB57E4">
            <w:rPr>
              <w:rFonts w:ascii="Times New Roman" w:eastAsia="Times New Roman" w:hAnsi="Times New Roman" w:cs="Times New Roman"/>
              <w:sz w:val="24"/>
              <w:szCs w:val="24"/>
            </w:rPr>
            <w:t>4.</w:t>
          </w:r>
          <w:r w:rsidRPr="00BB57E4">
            <w:rPr>
              <w:rFonts w:ascii="Times New Roman" w:eastAsia="Times New Roman" w:hAnsi="Times New Roman" w:cs="Times New Roman"/>
              <w:sz w:val="24"/>
              <w:szCs w:val="24"/>
            </w:rPr>
            <w:tab/>
            <w:t>Murray NEA, Quam MB, Wilder-Smith A. Epidemiology of dengue: past, present and future prospects. Clin Epidemiol [Internet]. 2013 Aug 19 [cited 2023 Sep 26];5(1):299. Available from: /pmc/articles/PMC3753061/</w:t>
          </w:r>
        </w:p>
        <w:p w14:paraId="2B5137A2" w14:textId="77777777" w:rsidR="00A767DD" w:rsidRPr="00BB57E4" w:rsidRDefault="00A767DD" w:rsidP="00AF7122">
          <w:pPr>
            <w:autoSpaceDE w:val="0"/>
            <w:autoSpaceDN w:val="0"/>
            <w:ind w:hanging="640"/>
            <w:jc w:val="both"/>
            <w:divId w:val="592789035"/>
            <w:rPr>
              <w:rFonts w:ascii="Times New Roman" w:eastAsia="Times New Roman" w:hAnsi="Times New Roman" w:cs="Times New Roman"/>
              <w:sz w:val="24"/>
              <w:szCs w:val="24"/>
            </w:rPr>
          </w:pPr>
          <w:r w:rsidRPr="00BB57E4">
            <w:rPr>
              <w:rFonts w:ascii="Times New Roman" w:eastAsia="Times New Roman" w:hAnsi="Times New Roman" w:cs="Times New Roman"/>
              <w:sz w:val="24"/>
              <w:szCs w:val="24"/>
            </w:rPr>
            <w:t>5.</w:t>
          </w:r>
          <w:r w:rsidRPr="00BB57E4">
            <w:rPr>
              <w:rFonts w:ascii="Times New Roman" w:eastAsia="Times New Roman" w:hAnsi="Times New Roman" w:cs="Times New Roman"/>
              <w:sz w:val="24"/>
              <w:szCs w:val="24"/>
            </w:rPr>
            <w:tab/>
            <w:t>DGHS. Dengue Press Release [Internet]. 2023 [cited 2023 Sep 26]. Available from: https://old.dghs.gov.bd/index.php/bd/home/5200-daily-dengue-status-report</w:t>
          </w:r>
        </w:p>
        <w:p w14:paraId="65D018EB" w14:textId="77777777" w:rsidR="00A767DD" w:rsidRPr="00BB57E4" w:rsidRDefault="00A767DD" w:rsidP="00AF7122">
          <w:pPr>
            <w:autoSpaceDE w:val="0"/>
            <w:autoSpaceDN w:val="0"/>
            <w:ind w:hanging="640"/>
            <w:jc w:val="both"/>
            <w:divId w:val="16470781"/>
            <w:rPr>
              <w:rFonts w:ascii="Times New Roman" w:eastAsia="Times New Roman" w:hAnsi="Times New Roman" w:cs="Times New Roman"/>
              <w:sz w:val="24"/>
              <w:szCs w:val="24"/>
            </w:rPr>
          </w:pPr>
          <w:r w:rsidRPr="00BB57E4">
            <w:rPr>
              <w:rFonts w:ascii="Times New Roman" w:eastAsia="Times New Roman" w:hAnsi="Times New Roman" w:cs="Times New Roman"/>
              <w:sz w:val="24"/>
              <w:szCs w:val="24"/>
            </w:rPr>
            <w:t>6.</w:t>
          </w:r>
          <w:r w:rsidRPr="00BB57E4">
            <w:rPr>
              <w:rFonts w:ascii="Times New Roman" w:eastAsia="Times New Roman" w:hAnsi="Times New Roman" w:cs="Times New Roman"/>
              <w:sz w:val="24"/>
              <w:szCs w:val="24"/>
            </w:rPr>
            <w:tab/>
            <w:t>Gupta G, Khan S, Guleria V, Almjally A, Alabduallah BI, Siddiqui T, et al. DDPM: A Dengue Disease Prediction and Diagnosis Model Using Sentiment Analysis and Machine Learning Algorithms. Diagnostics [Internet]. 2023 Mar 1 [cited 2023 Sep 26];13(6):1093. Available from: /pmc/articles/PMC10047105/</w:t>
          </w:r>
        </w:p>
        <w:p w14:paraId="7B58CBC1" w14:textId="77777777" w:rsidR="00A767DD" w:rsidRPr="00BB57E4" w:rsidRDefault="00A767DD" w:rsidP="00AF7122">
          <w:pPr>
            <w:autoSpaceDE w:val="0"/>
            <w:autoSpaceDN w:val="0"/>
            <w:ind w:hanging="640"/>
            <w:jc w:val="both"/>
            <w:divId w:val="1206912751"/>
            <w:rPr>
              <w:rFonts w:ascii="Times New Roman" w:eastAsia="Times New Roman" w:hAnsi="Times New Roman" w:cs="Times New Roman"/>
              <w:sz w:val="24"/>
              <w:szCs w:val="24"/>
            </w:rPr>
          </w:pPr>
          <w:r w:rsidRPr="00BB57E4">
            <w:rPr>
              <w:rFonts w:ascii="Times New Roman" w:eastAsia="Times New Roman" w:hAnsi="Times New Roman" w:cs="Times New Roman"/>
              <w:sz w:val="24"/>
              <w:szCs w:val="24"/>
            </w:rPr>
            <w:t>7.</w:t>
          </w:r>
          <w:r w:rsidRPr="00BB57E4">
            <w:rPr>
              <w:rFonts w:ascii="Times New Roman" w:eastAsia="Times New Roman" w:hAnsi="Times New Roman" w:cs="Times New Roman"/>
              <w:sz w:val="24"/>
              <w:szCs w:val="24"/>
            </w:rPr>
            <w:tab/>
            <w:t>Teurlai M, Menkès CE, Cavarero V, Degallier N, Descloux E, Grangeon JP, et al. Socio-economic and Climate Factors Associated with Dengue Fever Spatial Heterogeneity: A Worked Example in New Caledonia. PLoS Negl Trop Dis [Internet]. 2015 Dec 1 [cited 2023 Sep 26];9(12). Available from: /pmc/articles/PMC4666598/</w:t>
          </w:r>
        </w:p>
        <w:p w14:paraId="188DA9E5" w14:textId="77777777" w:rsidR="00A767DD" w:rsidRPr="00BB57E4" w:rsidRDefault="00A767DD" w:rsidP="00AF7122">
          <w:pPr>
            <w:autoSpaceDE w:val="0"/>
            <w:autoSpaceDN w:val="0"/>
            <w:ind w:hanging="640"/>
            <w:jc w:val="both"/>
            <w:divId w:val="2096515100"/>
            <w:rPr>
              <w:rFonts w:ascii="Times New Roman" w:eastAsia="Times New Roman" w:hAnsi="Times New Roman" w:cs="Times New Roman"/>
              <w:sz w:val="24"/>
              <w:szCs w:val="24"/>
            </w:rPr>
          </w:pPr>
          <w:r w:rsidRPr="00BB57E4">
            <w:rPr>
              <w:rFonts w:ascii="Times New Roman" w:eastAsia="Times New Roman" w:hAnsi="Times New Roman" w:cs="Times New Roman"/>
              <w:sz w:val="24"/>
              <w:szCs w:val="24"/>
            </w:rPr>
            <w:t>8.</w:t>
          </w:r>
          <w:r w:rsidRPr="00BB57E4">
            <w:rPr>
              <w:rFonts w:ascii="Times New Roman" w:eastAsia="Times New Roman" w:hAnsi="Times New Roman" w:cs="Times New Roman"/>
              <w:sz w:val="24"/>
              <w:szCs w:val="24"/>
            </w:rPr>
            <w:tab/>
            <w:t xml:space="preserve">Wu X, Lu Y, Zhou S, Chen L, Xu B. Impact of climate change on human infectious diseases: Empirical evidence and human adaptation. Environ Int. 2016 Jan 1;86:14–23. </w:t>
          </w:r>
        </w:p>
        <w:p w14:paraId="0DBB768F" w14:textId="77777777" w:rsidR="00A767DD" w:rsidRPr="00BB57E4" w:rsidRDefault="00A767DD" w:rsidP="00AF7122">
          <w:pPr>
            <w:autoSpaceDE w:val="0"/>
            <w:autoSpaceDN w:val="0"/>
            <w:ind w:hanging="640"/>
            <w:jc w:val="both"/>
            <w:divId w:val="1731537643"/>
            <w:rPr>
              <w:rFonts w:ascii="Times New Roman" w:eastAsia="Times New Roman" w:hAnsi="Times New Roman" w:cs="Times New Roman"/>
              <w:sz w:val="24"/>
              <w:szCs w:val="24"/>
            </w:rPr>
          </w:pPr>
          <w:r w:rsidRPr="00BB57E4">
            <w:rPr>
              <w:rFonts w:ascii="Times New Roman" w:eastAsia="Times New Roman" w:hAnsi="Times New Roman" w:cs="Times New Roman"/>
              <w:sz w:val="24"/>
              <w:szCs w:val="24"/>
            </w:rPr>
            <w:t>9.</w:t>
          </w:r>
          <w:r w:rsidRPr="00BB57E4">
            <w:rPr>
              <w:rFonts w:ascii="Times New Roman" w:eastAsia="Times New Roman" w:hAnsi="Times New Roman" w:cs="Times New Roman"/>
              <w:sz w:val="24"/>
              <w:szCs w:val="24"/>
            </w:rPr>
            <w:tab/>
            <w:t>Dey SK, Rahman MM, Howlader A, Siddiqi UR, Uddin KMM, Borhan R, et al. Prediction of dengue incidents using hospitalized patients, metrological and socio-economic data in Bangladesh: A machine learning approach. PLoS One [Internet]. 2022 Jul 1 [cited 2023 Sep 26];17(7). Available from: /pmc/articles/PMC9299345/</w:t>
          </w:r>
        </w:p>
        <w:p w14:paraId="6BC0008C" w14:textId="77777777" w:rsidR="00A767DD" w:rsidRPr="00BB57E4" w:rsidRDefault="00A767DD" w:rsidP="00AF7122">
          <w:pPr>
            <w:autoSpaceDE w:val="0"/>
            <w:autoSpaceDN w:val="0"/>
            <w:ind w:hanging="640"/>
            <w:jc w:val="both"/>
            <w:divId w:val="446849681"/>
            <w:rPr>
              <w:rFonts w:ascii="Times New Roman" w:eastAsia="Times New Roman" w:hAnsi="Times New Roman" w:cs="Times New Roman"/>
              <w:sz w:val="24"/>
              <w:szCs w:val="24"/>
            </w:rPr>
          </w:pPr>
          <w:r w:rsidRPr="00BB57E4">
            <w:rPr>
              <w:rFonts w:ascii="Times New Roman" w:eastAsia="Times New Roman" w:hAnsi="Times New Roman" w:cs="Times New Roman"/>
              <w:sz w:val="24"/>
              <w:szCs w:val="24"/>
            </w:rPr>
            <w:t>10.</w:t>
          </w:r>
          <w:r w:rsidRPr="00BB57E4">
            <w:rPr>
              <w:rFonts w:ascii="Times New Roman" w:eastAsia="Times New Roman" w:hAnsi="Times New Roman" w:cs="Times New Roman"/>
              <w:sz w:val="24"/>
              <w:szCs w:val="24"/>
            </w:rPr>
            <w:tab/>
            <w:t>Hashizume M, Dewan AM, Sunahara T, Rahman MZ, Yamamoto T. Hydroclimatological variability and dengue transmission in Dhaka, Bangladesh: A time-series study. BMC Infect Dis [Internet]. 2012 Apr 24 [cited 2023 Sep 26];12(1):1–9. Available from: https://bmcinfectdis.biomedcentral.com/articles/10.1186/1471-2334-12-98</w:t>
          </w:r>
        </w:p>
        <w:p w14:paraId="3FE1E854" w14:textId="77777777" w:rsidR="00A767DD" w:rsidRPr="00BB57E4" w:rsidRDefault="00A767DD" w:rsidP="00AF7122">
          <w:pPr>
            <w:autoSpaceDE w:val="0"/>
            <w:autoSpaceDN w:val="0"/>
            <w:ind w:hanging="640"/>
            <w:jc w:val="both"/>
            <w:divId w:val="2112823333"/>
            <w:rPr>
              <w:rFonts w:ascii="Times New Roman" w:eastAsia="Times New Roman" w:hAnsi="Times New Roman" w:cs="Times New Roman"/>
              <w:sz w:val="24"/>
              <w:szCs w:val="24"/>
            </w:rPr>
          </w:pPr>
          <w:r w:rsidRPr="00BB57E4">
            <w:rPr>
              <w:rFonts w:ascii="Times New Roman" w:eastAsia="Times New Roman" w:hAnsi="Times New Roman" w:cs="Times New Roman"/>
              <w:sz w:val="24"/>
              <w:szCs w:val="24"/>
            </w:rPr>
            <w:t>11.</w:t>
          </w:r>
          <w:r w:rsidRPr="00BB57E4">
            <w:rPr>
              <w:rFonts w:ascii="Times New Roman" w:eastAsia="Times New Roman" w:hAnsi="Times New Roman" w:cs="Times New Roman"/>
              <w:sz w:val="24"/>
              <w:szCs w:val="24"/>
            </w:rPr>
            <w:tab/>
            <w:t>Pear M, Id H, Zhou W, Ren C, Marshall J, Yuan HY. Prediction of dengue annual incidence using seasonal climate variability in Bangladesh between 2000 and 2018. PLOS Global Public Health [Internet]. 2022 May 9 [cited 2023 Sep 26];2(5):e0000047. Available from: https://journals.plos.org/globalpublichealth/article?id=10.1371/journal.pgph.0000047</w:t>
          </w:r>
        </w:p>
        <w:p w14:paraId="589AC6E4" w14:textId="77777777" w:rsidR="00A767DD" w:rsidRPr="00BB57E4" w:rsidRDefault="00A767DD" w:rsidP="00AF7122">
          <w:pPr>
            <w:autoSpaceDE w:val="0"/>
            <w:autoSpaceDN w:val="0"/>
            <w:ind w:hanging="640"/>
            <w:jc w:val="both"/>
            <w:divId w:val="720250171"/>
            <w:rPr>
              <w:rFonts w:ascii="Times New Roman" w:eastAsia="Times New Roman" w:hAnsi="Times New Roman" w:cs="Times New Roman"/>
              <w:sz w:val="24"/>
              <w:szCs w:val="24"/>
            </w:rPr>
          </w:pPr>
          <w:r w:rsidRPr="00BB57E4">
            <w:rPr>
              <w:rFonts w:ascii="Times New Roman" w:eastAsia="Times New Roman" w:hAnsi="Times New Roman" w:cs="Times New Roman"/>
              <w:sz w:val="24"/>
              <w:szCs w:val="24"/>
            </w:rPr>
            <w:t>12.</w:t>
          </w:r>
          <w:r w:rsidRPr="00BB57E4">
            <w:rPr>
              <w:rFonts w:ascii="Times New Roman" w:eastAsia="Times New Roman" w:hAnsi="Times New Roman" w:cs="Times New Roman"/>
              <w:sz w:val="24"/>
              <w:szCs w:val="24"/>
            </w:rPr>
            <w:tab/>
            <w:t>Dourjoy SMK, Rafi AMGR, Tumpa ZN, Saifuzzaman M. A Comparative Study on Prediction of Dengue Fever Using Machine Learning Algorithm. Lecture Notes in Networks and Systems [Internet]. 2021 [cited 2023 Sep 26];127:501–10. Available from: https://link.springer.com/chapter/10.1007/978-981-15-4218-3_49</w:t>
          </w:r>
        </w:p>
        <w:p w14:paraId="44CCF3A4" w14:textId="77777777" w:rsidR="00A767DD" w:rsidRPr="00BB57E4" w:rsidRDefault="00A767DD" w:rsidP="00AF7122">
          <w:pPr>
            <w:autoSpaceDE w:val="0"/>
            <w:autoSpaceDN w:val="0"/>
            <w:ind w:hanging="640"/>
            <w:jc w:val="both"/>
            <w:divId w:val="1603875722"/>
            <w:rPr>
              <w:rFonts w:ascii="Times New Roman" w:eastAsia="Times New Roman" w:hAnsi="Times New Roman" w:cs="Times New Roman"/>
              <w:sz w:val="24"/>
              <w:szCs w:val="24"/>
            </w:rPr>
          </w:pPr>
          <w:r w:rsidRPr="00BB57E4">
            <w:rPr>
              <w:rFonts w:ascii="Times New Roman" w:eastAsia="Times New Roman" w:hAnsi="Times New Roman" w:cs="Times New Roman"/>
              <w:sz w:val="24"/>
              <w:szCs w:val="24"/>
            </w:rPr>
            <w:lastRenderedPageBreak/>
            <w:t>13.</w:t>
          </w:r>
          <w:r w:rsidRPr="00BB57E4">
            <w:rPr>
              <w:rFonts w:ascii="Times New Roman" w:eastAsia="Times New Roman" w:hAnsi="Times New Roman" w:cs="Times New Roman"/>
              <w:sz w:val="24"/>
              <w:szCs w:val="24"/>
            </w:rPr>
            <w:tab/>
            <w:t>Majeed MA, Shafri HZM, Zulkafli Z, Wayayok A. A Deep Learning Approach for Dengue Fever Prediction in Malaysia Using LSTM with Spatial Attention. Int J Environ Res Public Health [Internet]. 2023 Mar 1 [cited 2023 Sep 26];20(5). Available from: /pmc/articles/PMC10002017/</w:t>
          </w:r>
        </w:p>
        <w:p w14:paraId="7D61D15D" w14:textId="05ABBA1E" w:rsidR="00A767DD" w:rsidRPr="00BB57E4" w:rsidRDefault="00A767DD" w:rsidP="00AF7122">
          <w:pPr>
            <w:spacing w:line="360" w:lineRule="auto"/>
            <w:jc w:val="both"/>
            <w:rPr>
              <w:rFonts w:ascii="Times New Roman" w:hAnsi="Times New Roman" w:cs="Times New Roman"/>
              <w:sz w:val="24"/>
              <w:szCs w:val="24"/>
            </w:rPr>
          </w:pPr>
          <w:r w:rsidRPr="00BB57E4">
            <w:rPr>
              <w:rFonts w:ascii="Times New Roman" w:eastAsia="Times New Roman" w:hAnsi="Times New Roman" w:cs="Times New Roman"/>
              <w:sz w:val="24"/>
              <w:szCs w:val="24"/>
            </w:rPr>
            <w:t> </w:t>
          </w:r>
        </w:p>
      </w:sdtContent>
    </w:sdt>
    <w:p w14:paraId="1CB01ADB" w14:textId="77777777" w:rsidR="000E5249" w:rsidRPr="00BB57E4" w:rsidRDefault="000E5249" w:rsidP="00AF7122">
      <w:pPr>
        <w:tabs>
          <w:tab w:val="left" w:pos="984"/>
        </w:tabs>
        <w:jc w:val="both"/>
        <w:rPr>
          <w:rFonts w:ascii="Times New Roman" w:hAnsi="Times New Roman" w:cs="Times New Roman"/>
          <w:sz w:val="24"/>
          <w:szCs w:val="24"/>
        </w:rPr>
      </w:pPr>
    </w:p>
    <w:sectPr w:rsidR="000E5249" w:rsidRPr="00BB57E4" w:rsidSect="00BB57E4">
      <w:footerReference w:type="default" r:id="rId22"/>
      <w:pgSz w:w="12240" w:h="15840"/>
      <w:pgMar w:top="1440" w:right="1440" w:bottom="1440" w:left="1440" w:header="720" w:footer="720" w:gutter="0"/>
      <w:lnNumType w:countBy="1" w:restart="continuous"/>
      <w:cols w:space="720"/>
      <w:docGrid w:linePitch="360"/>
      <w:sectPrChange w:id="168" w:author="Md.Aminul Islam" w:date="2023-10-07T00:26:00Z">
        <w:sectPr w:rsidR="000E5249" w:rsidRPr="00BB57E4" w:rsidSect="00BB57E4">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2" w:author="Md.Aminul Islam" w:date="2023-10-07T03:13:00Z" w:initials="MI">
    <w:p w14:paraId="072FC5ED" w14:textId="77777777" w:rsidR="0017243C" w:rsidRDefault="0017243C" w:rsidP="00E41F7C">
      <w:pPr>
        <w:pStyle w:val="CommentText"/>
      </w:pPr>
      <w:r>
        <w:rPr>
          <w:rStyle w:val="CommentReference"/>
        </w:rPr>
        <w:annotationRef/>
      </w:r>
      <w:r>
        <w:t xml:space="preserve">Few descriptive data analyses are required to augment results…. </w:t>
      </w:r>
    </w:p>
  </w:comment>
  <w:comment w:id="155" w:author="Md.Aminul Islam" w:date="2023-10-07T02:54:00Z" w:initials="MI">
    <w:p w14:paraId="6D444A17" w14:textId="39DAF7A8" w:rsidR="001E6314" w:rsidRDefault="001E6314" w:rsidP="007C109C">
      <w:pPr>
        <w:pStyle w:val="CommentText"/>
      </w:pPr>
      <w:r>
        <w:rPr>
          <w:rStyle w:val="CommentReference"/>
        </w:rPr>
        <w:annotationRef/>
      </w:r>
      <w:r>
        <w:t xml:space="preserve">Please correct the figure spelling as Dengue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2FC5ED" w15:done="0"/>
  <w15:commentEx w15:paraId="6D444A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A035195" w16cex:dateUtc="2023-10-06T21:13:00Z"/>
  <w16cex:commentExtensible w16cex:durableId="2DF696C6" w16cex:dateUtc="2023-10-06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2FC5ED" w16cid:durableId="3A035195"/>
  <w16cid:commentId w16cid:paraId="6D444A17" w16cid:durableId="2DF696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3DA57" w14:textId="77777777" w:rsidR="00C16C0A" w:rsidRDefault="00C16C0A" w:rsidP="000E5249">
      <w:pPr>
        <w:spacing w:after="0" w:line="240" w:lineRule="auto"/>
      </w:pPr>
      <w:r>
        <w:separator/>
      </w:r>
    </w:p>
  </w:endnote>
  <w:endnote w:type="continuationSeparator" w:id="0">
    <w:p w14:paraId="274A5547" w14:textId="77777777" w:rsidR="00C16C0A" w:rsidRDefault="00C16C0A" w:rsidP="000E5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81848"/>
      <w:docPartObj>
        <w:docPartGallery w:val="Page Numbers (Bottom of Page)"/>
        <w:docPartUnique/>
      </w:docPartObj>
    </w:sdtPr>
    <w:sdtEndPr>
      <w:rPr>
        <w:color w:val="7F7F7F" w:themeColor="background1" w:themeShade="7F"/>
        <w:spacing w:val="60"/>
      </w:rPr>
    </w:sdtEndPr>
    <w:sdtContent>
      <w:p w14:paraId="33A11259" w14:textId="00E03C6C" w:rsidR="00BE7CFA" w:rsidRDefault="00BE7CF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94E43BA" w14:textId="77777777" w:rsidR="00BE7CFA" w:rsidRDefault="00BE7C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EA80E" w14:textId="77777777" w:rsidR="00C16C0A" w:rsidRDefault="00C16C0A" w:rsidP="000E5249">
      <w:pPr>
        <w:spacing w:after="0" w:line="240" w:lineRule="auto"/>
      </w:pPr>
      <w:r>
        <w:separator/>
      </w:r>
    </w:p>
  </w:footnote>
  <w:footnote w:type="continuationSeparator" w:id="0">
    <w:p w14:paraId="5FB79AB9" w14:textId="77777777" w:rsidR="00C16C0A" w:rsidRDefault="00C16C0A" w:rsidP="000E5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919E1"/>
    <w:multiLevelType w:val="hybridMultilevel"/>
    <w:tmpl w:val="0AF24314"/>
    <w:lvl w:ilvl="0" w:tplc="5620A4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E37B20"/>
    <w:multiLevelType w:val="multilevel"/>
    <w:tmpl w:val="78EA1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E64142"/>
    <w:multiLevelType w:val="multilevel"/>
    <w:tmpl w:val="76064F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0237768">
    <w:abstractNumId w:val="1"/>
  </w:num>
  <w:num w:numId="2" w16cid:durableId="539823151">
    <w:abstractNumId w:val="2"/>
  </w:num>
  <w:num w:numId="3" w16cid:durableId="82578520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d.Aminul Islam">
    <w15:presenceInfo w15:providerId="Windows Live" w15:userId="0a0c02c2169e354e"/>
  </w15:person>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SwsDA2MzUwNDA2NrVQ0lEKTi0uzszPAykwqgUAxer0sSwAAAA="/>
  </w:docVars>
  <w:rsids>
    <w:rsidRoot w:val="00B2239B"/>
    <w:rsid w:val="00093E59"/>
    <w:rsid w:val="000C27EB"/>
    <w:rsid w:val="000E5249"/>
    <w:rsid w:val="001362E5"/>
    <w:rsid w:val="00167957"/>
    <w:rsid w:val="0017243C"/>
    <w:rsid w:val="001D79AE"/>
    <w:rsid w:val="001E1255"/>
    <w:rsid w:val="001E6314"/>
    <w:rsid w:val="00201123"/>
    <w:rsid w:val="00293153"/>
    <w:rsid w:val="002A13A1"/>
    <w:rsid w:val="002B48E0"/>
    <w:rsid w:val="002B5A28"/>
    <w:rsid w:val="002C101F"/>
    <w:rsid w:val="002C650D"/>
    <w:rsid w:val="003046BD"/>
    <w:rsid w:val="003649CE"/>
    <w:rsid w:val="003805A6"/>
    <w:rsid w:val="00381361"/>
    <w:rsid w:val="00394FE5"/>
    <w:rsid w:val="003F0C5A"/>
    <w:rsid w:val="003F54E4"/>
    <w:rsid w:val="004D35F7"/>
    <w:rsid w:val="004D5ADF"/>
    <w:rsid w:val="004D60D2"/>
    <w:rsid w:val="00513F51"/>
    <w:rsid w:val="0058739B"/>
    <w:rsid w:val="005F3DF5"/>
    <w:rsid w:val="00614F68"/>
    <w:rsid w:val="006674DB"/>
    <w:rsid w:val="006C6E00"/>
    <w:rsid w:val="006D169C"/>
    <w:rsid w:val="006E660F"/>
    <w:rsid w:val="006F1E04"/>
    <w:rsid w:val="007276B8"/>
    <w:rsid w:val="00747BC7"/>
    <w:rsid w:val="007A170C"/>
    <w:rsid w:val="007D7924"/>
    <w:rsid w:val="008B328B"/>
    <w:rsid w:val="008E6378"/>
    <w:rsid w:val="0090218C"/>
    <w:rsid w:val="00994A9A"/>
    <w:rsid w:val="009A0396"/>
    <w:rsid w:val="009A30FF"/>
    <w:rsid w:val="00A23771"/>
    <w:rsid w:val="00A767DD"/>
    <w:rsid w:val="00AF7122"/>
    <w:rsid w:val="00B2239B"/>
    <w:rsid w:val="00BB57E4"/>
    <w:rsid w:val="00BE7CFA"/>
    <w:rsid w:val="00C16C0A"/>
    <w:rsid w:val="00C24740"/>
    <w:rsid w:val="00C70471"/>
    <w:rsid w:val="00CE6357"/>
    <w:rsid w:val="00D009F4"/>
    <w:rsid w:val="00D15443"/>
    <w:rsid w:val="00DF75F5"/>
    <w:rsid w:val="00E02EF3"/>
    <w:rsid w:val="00E51134"/>
    <w:rsid w:val="00EA065C"/>
    <w:rsid w:val="00EC41A3"/>
    <w:rsid w:val="00EE3226"/>
    <w:rsid w:val="00F35AB9"/>
    <w:rsid w:val="00F83C6A"/>
    <w:rsid w:val="00F93CC4"/>
    <w:rsid w:val="00FA0B9F"/>
    <w:rsid w:val="00FE4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10A10"/>
  <w15:chartTrackingRefBased/>
  <w15:docId w15:val="{54005E47-C682-42D4-889B-A9CB64BFE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2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52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3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2239B"/>
    <w:rPr>
      <w:b/>
      <w:bCs/>
    </w:rPr>
  </w:style>
  <w:style w:type="paragraph" w:styleId="Header">
    <w:name w:val="header"/>
    <w:basedOn w:val="Normal"/>
    <w:link w:val="HeaderChar"/>
    <w:uiPriority w:val="99"/>
    <w:unhideWhenUsed/>
    <w:rsid w:val="000E5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249"/>
  </w:style>
  <w:style w:type="paragraph" w:styleId="Footer">
    <w:name w:val="footer"/>
    <w:basedOn w:val="Normal"/>
    <w:link w:val="FooterChar"/>
    <w:uiPriority w:val="99"/>
    <w:unhideWhenUsed/>
    <w:rsid w:val="000E5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249"/>
  </w:style>
  <w:style w:type="character" w:customStyle="1" w:styleId="Heading1Char">
    <w:name w:val="Heading 1 Char"/>
    <w:basedOn w:val="DefaultParagraphFont"/>
    <w:link w:val="Heading1"/>
    <w:uiPriority w:val="9"/>
    <w:rsid w:val="000E52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52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5249"/>
    <w:pPr>
      <w:ind w:left="720"/>
      <w:contextualSpacing/>
    </w:pPr>
  </w:style>
  <w:style w:type="character" w:styleId="PlaceholderText">
    <w:name w:val="Placeholder Text"/>
    <w:basedOn w:val="DefaultParagraphFont"/>
    <w:uiPriority w:val="99"/>
    <w:semiHidden/>
    <w:rsid w:val="00167957"/>
    <w:rPr>
      <w:color w:val="808080"/>
    </w:rPr>
  </w:style>
  <w:style w:type="paragraph" w:styleId="Revision">
    <w:name w:val="Revision"/>
    <w:hidden/>
    <w:uiPriority w:val="99"/>
    <w:semiHidden/>
    <w:rsid w:val="00BB57E4"/>
    <w:pPr>
      <w:spacing w:after="0" w:line="240" w:lineRule="auto"/>
    </w:pPr>
  </w:style>
  <w:style w:type="character" w:styleId="LineNumber">
    <w:name w:val="line number"/>
    <w:basedOn w:val="DefaultParagraphFont"/>
    <w:uiPriority w:val="99"/>
    <w:semiHidden/>
    <w:unhideWhenUsed/>
    <w:rsid w:val="00BB57E4"/>
  </w:style>
  <w:style w:type="character" w:styleId="Hyperlink">
    <w:name w:val="Hyperlink"/>
    <w:basedOn w:val="DefaultParagraphFont"/>
    <w:uiPriority w:val="99"/>
    <w:rsid w:val="001E6314"/>
    <w:rPr>
      <w:color w:val="0563C1"/>
      <w:u w:val="single"/>
    </w:rPr>
  </w:style>
  <w:style w:type="character" w:customStyle="1" w:styleId="fontstyle01">
    <w:name w:val="fontstyle01"/>
    <w:basedOn w:val="DefaultParagraphFont"/>
    <w:rsid w:val="001E6314"/>
    <w:rPr>
      <w:rFonts w:ascii="Times-Bold" w:hAnsi="Times-Bold" w:hint="default"/>
      <w:b/>
      <w:bCs/>
      <w:i w:val="0"/>
      <w:iCs w:val="0"/>
      <w:color w:val="000000"/>
      <w:sz w:val="20"/>
      <w:szCs w:val="20"/>
    </w:rPr>
  </w:style>
  <w:style w:type="character" w:styleId="CommentReference">
    <w:name w:val="annotation reference"/>
    <w:basedOn w:val="DefaultParagraphFont"/>
    <w:uiPriority w:val="99"/>
    <w:semiHidden/>
    <w:unhideWhenUsed/>
    <w:rsid w:val="001E6314"/>
    <w:rPr>
      <w:sz w:val="16"/>
      <w:szCs w:val="16"/>
    </w:rPr>
  </w:style>
  <w:style w:type="paragraph" w:styleId="CommentText">
    <w:name w:val="annotation text"/>
    <w:basedOn w:val="Normal"/>
    <w:link w:val="CommentTextChar"/>
    <w:uiPriority w:val="99"/>
    <w:unhideWhenUsed/>
    <w:rsid w:val="001E6314"/>
    <w:pPr>
      <w:spacing w:line="240" w:lineRule="auto"/>
    </w:pPr>
    <w:rPr>
      <w:sz w:val="20"/>
      <w:szCs w:val="20"/>
    </w:rPr>
  </w:style>
  <w:style w:type="character" w:customStyle="1" w:styleId="CommentTextChar">
    <w:name w:val="Comment Text Char"/>
    <w:basedOn w:val="DefaultParagraphFont"/>
    <w:link w:val="CommentText"/>
    <w:uiPriority w:val="99"/>
    <w:rsid w:val="001E6314"/>
    <w:rPr>
      <w:sz w:val="20"/>
      <w:szCs w:val="20"/>
    </w:rPr>
  </w:style>
  <w:style w:type="paragraph" w:styleId="CommentSubject">
    <w:name w:val="annotation subject"/>
    <w:basedOn w:val="CommentText"/>
    <w:next w:val="CommentText"/>
    <w:link w:val="CommentSubjectChar"/>
    <w:uiPriority w:val="99"/>
    <w:semiHidden/>
    <w:unhideWhenUsed/>
    <w:rsid w:val="001E6314"/>
    <w:rPr>
      <w:b/>
      <w:bCs/>
    </w:rPr>
  </w:style>
  <w:style w:type="character" w:customStyle="1" w:styleId="CommentSubjectChar">
    <w:name w:val="Comment Subject Char"/>
    <w:basedOn w:val="CommentTextChar"/>
    <w:link w:val="CommentSubject"/>
    <w:uiPriority w:val="99"/>
    <w:semiHidden/>
    <w:rsid w:val="001E63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961532">
      <w:bodyDiv w:val="1"/>
      <w:marLeft w:val="0"/>
      <w:marRight w:val="0"/>
      <w:marTop w:val="0"/>
      <w:marBottom w:val="0"/>
      <w:divBdr>
        <w:top w:val="none" w:sz="0" w:space="0" w:color="auto"/>
        <w:left w:val="none" w:sz="0" w:space="0" w:color="auto"/>
        <w:bottom w:val="none" w:sz="0" w:space="0" w:color="auto"/>
        <w:right w:val="none" w:sz="0" w:space="0" w:color="auto"/>
      </w:divBdr>
      <w:divsChild>
        <w:div w:id="1406683573">
          <w:marLeft w:val="640"/>
          <w:marRight w:val="0"/>
          <w:marTop w:val="0"/>
          <w:marBottom w:val="0"/>
          <w:divBdr>
            <w:top w:val="none" w:sz="0" w:space="0" w:color="auto"/>
            <w:left w:val="none" w:sz="0" w:space="0" w:color="auto"/>
            <w:bottom w:val="none" w:sz="0" w:space="0" w:color="auto"/>
            <w:right w:val="none" w:sz="0" w:space="0" w:color="auto"/>
          </w:divBdr>
        </w:div>
        <w:div w:id="1066345662">
          <w:marLeft w:val="640"/>
          <w:marRight w:val="0"/>
          <w:marTop w:val="0"/>
          <w:marBottom w:val="0"/>
          <w:divBdr>
            <w:top w:val="none" w:sz="0" w:space="0" w:color="auto"/>
            <w:left w:val="none" w:sz="0" w:space="0" w:color="auto"/>
            <w:bottom w:val="none" w:sz="0" w:space="0" w:color="auto"/>
            <w:right w:val="none" w:sz="0" w:space="0" w:color="auto"/>
          </w:divBdr>
        </w:div>
        <w:div w:id="783426648">
          <w:marLeft w:val="640"/>
          <w:marRight w:val="0"/>
          <w:marTop w:val="0"/>
          <w:marBottom w:val="0"/>
          <w:divBdr>
            <w:top w:val="none" w:sz="0" w:space="0" w:color="auto"/>
            <w:left w:val="none" w:sz="0" w:space="0" w:color="auto"/>
            <w:bottom w:val="none" w:sz="0" w:space="0" w:color="auto"/>
            <w:right w:val="none" w:sz="0" w:space="0" w:color="auto"/>
          </w:divBdr>
        </w:div>
        <w:div w:id="1232353895">
          <w:marLeft w:val="640"/>
          <w:marRight w:val="0"/>
          <w:marTop w:val="0"/>
          <w:marBottom w:val="0"/>
          <w:divBdr>
            <w:top w:val="none" w:sz="0" w:space="0" w:color="auto"/>
            <w:left w:val="none" w:sz="0" w:space="0" w:color="auto"/>
            <w:bottom w:val="none" w:sz="0" w:space="0" w:color="auto"/>
            <w:right w:val="none" w:sz="0" w:space="0" w:color="auto"/>
          </w:divBdr>
        </w:div>
        <w:div w:id="592789035">
          <w:marLeft w:val="640"/>
          <w:marRight w:val="0"/>
          <w:marTop w:val="0"/>
          <w:marBottom w:val="0"/>
          <w:divBdr>
            <w:top w:val="none" w:sz="0" w:space="0" w:color="auto"/>
            <w:left w:val="none" w:sz="0" w:space="0" w:color="auto"/>
            <w:bottom w:val="none" w:sz="0" w:space="0" w:color="auto"/>
            <w:right w:val="none" w:sz="0" w:space="0" w:color="auto"/>
          </w:divBdr>
        </w:div>
        <w:div w:id="16470781">
          <w:marLeft w:val="640"/>
          <w:marRight w:val="0"/>
          <w:marTop w:val="0"/>
          <w:marBottom w:val="0"/>
          <w:divBdr>
            <w:top w:val="none" w:sz="0" w:space="0" w:color="auto"/>
            <w:left w:val="none" w:sz="0" w:space="0" w:color="auto"/>
            <w:bottom w:val="none" w:sz="0" w:space="0" w:color="auto"/>
            <w:right w:val="none" w:sz="0" w:space="0" w:color="auto"/>
          </w:divBdr>
        </w:div>
        <w:div w:id="1206912751">
          <w:marLeft w:val="640"/>
          <w:marRight w:val="0"/>
          <w:marTop w:val="0"/>
          <w:marBottom w:val="0"/>
          <w:divBdr>
            <w:top w:val="none" w:sz="0" w:space="0" w:color="auto"/>
            <w:left w:val="none" w:sz="0" w:space="0" w:color="auto"/>
            <w:bottom w:val="none" w:sz="0" w:space="0" w:color="auto"/>
            <w:right w:val="none" w:sz="0" w:space="0" w:color="auto"/>
          </w:divBdr>
        </w:div>
        <w:div w:id="2096515100">
          <w:marLeft w:val="640"/>
          <w:marRight w:val="0"/>
          <w:marTop w:val="0"/>
          <w:marBottom w:val="0"/>
          <w:divBdr>
            <w:top w:val="none" w:sz="0" w:space="0" w:color="auto"/>
            <w:left w:val="none" w:sz="0" w:space="0" w:color="auto"/>
            <w:bottom w:val="none" w:sz="0" w:space="0" w:color="auto"/>
            <w:right w:val="none" w:sz="0" w:space="0" w:color="auto"/>
          </w:divBdr>
        </w:div>
        <w:div w:id="1731537643">
          <w:marLeft w:val="640"/>
          <w:marRight w:val="0"/>
          <w:marTop w:val="0"/>
          <w:marBottom w:val="0"/>
          <w:divBdr>
            <w:top w:val="none" w:sz="0" w:space="0" w:color="auto"/>
            <w:left w:val="none" w:sz="0" w:space="0" w:color="auto"/>
            <w:bottom w:val="none" w:sz="0" w:space="0" w:color="auto"/>
            <w:right w:val="none" w:sz="0" w:space="0" w:color="auto"/>
          </w:divBdr>
        </w:div>
        <w:div w:id="446849681">
          <w:marLeft w:val="640"/>
          <w:marRight w:val="0"/>
          <w:marTop w:val="0"/>
          <w:marBottom w:val="0"/>
          <w:divBdr>
            <w:top w:val="none" w:sz="0" w:space="0" w:color="auto"/>
            <w:left w:val="none" w:sz="0" w:space="0" w:color="auto"/>
            <w:bottom w:val="none" w:sz="0" w:space="0" w:color="auto"/>
            <w:right w:val="none" w:sz="0" w:space="0" w:color="auto"/>
          </w:divBdr>
        </w:div>
        <w:div w:id="2112823333">
          <w:marLeft w:val="640"/>
          <w:marRight w:val="0"/>
          <w:marTop w:val="0"/>
          <w:marBottom w:val="0"/>
          <w:divBdr>
            <w:top w:val="none" w:sz="0" w:space="0" w:color="auto"/>
            <w:left w:val="none" w:sz="0" w:space="0" w:color="auto"/>
            <w:bottom w:val="none" w:sz="0" w:space="0" w:color="auto"/>
            <w:right w:val="none" w:sz="0" w:space="0" w:color="auto"/>
          </w:divBdr>
        </w:div>
        <w:div w:id="720250171">
          <w:marLeft w:val="640"/>
          <w:marRight w:val="0"/>
          <w:marTop w:val="0"/>
          <w:marBottom w:val="0"/>
          <w:divBdr>
            <w:top w:val="none" w:sz="0" w:space="0" w:color="auto"/>
            <w:left w:val="none" w:sz="0" w:space="0" w:color="auto"/>
            <w:bottom w:val="none" w:sz="0" w:space="0" w:color="auto"/>
            <w:right w:val="none" w:sz="0" w:space="0" w:color="auto"/>
          </w:divBdr>
        </w:div>
        <w:div w:id="1603875722">
          <w:marLeft w:val="640"/>
          <w:marRight w:val="0"/>
          <w:marTop w:val="0"/>
          <w:marBottom w:val="0"/>
          <w:divBdr>
            <w:top w:val="none" w:sz="0" w:space="0" w:color="auto"/>
            <w:left w:val="none" w:sz="0" w:space="0" w:color="auto"/>
            <w:bottom w:val="none" w:sz="0" w:space="0" w:color="auto"/>
            <w:right w:val="none" w:sz="0" w:space="0" w:color="auto"/>
          </w:divBdr>
        </w:div>
      </w:divsChild>
    </w:div>
    <w:div w:id="1577745400">
      <w:bodyDiv w:val="1"/>
      <w:marLeft w:val="0"/>
      <w:marRight w:val="0"/>
      <w:marTop w:val="0"/>
      <w:marBottom w:val="0"/>
      <w:divBdr>
        <w:top w:val="none" w:sz="0" w:space="0" w:color="auto"/>
        <w:left w:val="none" w:sz="0" w:space="0" w:color="auto"/>
        <w:bottom w:val="none" w:sz="0" w:space="0" w:color="auto"/>
        <w:right w:val="none" w:sz="0" w:space="0" w:color="auto"/>
      </w:divBdr>
    </w:div>
    <w:div w:id="181818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microsoft.com/office/2011/relationships/commentsExtended" Target="commentsExtended.xm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chart" Target="charts/chart1.xml"/><Relationship Id="rId14" Type="http://schemas.microsoft.com/office/2016/09/relationships/commentsIds" Target="commentsIds.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E:\ResearchProject\Najmul%20Bhai\Dengue\Dengue%20Spatio\resierraleonespacetimeclusteringanalysis\CaseDeat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Cases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Jan</c:v>
                </c:pt>
                <c:pt idx="1">
                  <c:v>Feb</c:v>
                </c:pt>
                <c:pt idx="2">
                  <c:v>Mar</c:v>
                </c:pt>
                <c:pt idx="3">
                  <c:v>Apr</c:v>
                </c:pt>
                <c:pt idx="4">
                  <c:v>May</c:v>
                </c:pt>
                <c:pt idx="5">
                  <c:v>Jun</c:v>
                </c:pt>
                <c:pt idx="6">
                  <c:v>Jul</c:v>
                </c:pt>
                <c:pt idx="7">
                  <c:v>Aug</c:v>
                </c:pt>
                <c:pt idx="8">
                  <c:v>Sep</c:v>
                </c:pt>
                <c:pt idx="9">
                  <c:v>Oct</c:v>
                </c:pt>
              </c:strCache>
            </c:strRef>
          </c:cat>
          <c:val>
            <c:numRef>
              <c:f>Sheet1!$B$2:$B$11</c:f>
              <c:numCache>
                <c:formatCode>General</c:formatCode>
                <c:ptCount val="10"/>
                <c:pt idx="0">
                  <c:v>566</c:v>
                </c:pt>
                <c:pt idx="1">
                  <c:v>166</c:v>
                </c:pt>
                <c:pt idx="2">
                  <c:v>111</c:v>
                </c:pt>
                <c:pt idx="3">
                  <c:v>143</c:v>
                </c:pt>
                <c:pt idx="4">
                  <c:v>1036</c:v>
                </c:pt>
                <c:pt idx="5">
                  <c:v>5956</c:v>
                </c:pt>
                <c:pt idx="6">
                  <c:v>43854</c:v>
                </c:pt>
                <c:pt idx="7">
                  <c:v>71976</c:v>
                </c:pt>
                <c:pt idx="8">
                  <c:v>79598</c:v>
                </c:pt>
                <c:pt idx="9">
                  <c:v>51640</c:v>
                </c:pt>
              </c:numCache>
            </c:numRef>
          </c:val>
          <c:extLst>
            <c:ext xmlns:c16="http://schemas.microsoft.com/office/drawing/2014/chart" uri="{C3380CC4-5D6E-409C-BE32-E72D297353CC}">
              <c16:uniqueId val="{00000000-8D9B-40B3-A068-D27D249A533A}"/>
            </c:ext>
          </c:extLst>
        </c:ser>
        <c:dLbls>
          <c:showLegendKey val="0"/>
          <c:showVal val="1"/>
          <c:showCatName val="0"/>
          <c:showSerName val="0"/>
          <c:showPercent val="0"/>
          <c:showBubbleSize val="0"/>
        </c:dLbls>
        <c:gapWidth val="219"/>
        <c:overlap val="-27"/>
        <c:axId val="586035184"/>
        <c:axId val="586032664"/>
      </c:barChart>
      <c:lineChart>
        <c:grouping val="standard"/>
        <c:varyColors val="0"/>
        <c:ser>
          <c:idx val="1"/>
          <c:order val="1"/>
          <c:tx>
            <c:strRef>
              <c:f>Sheet1!$C$1</c:f>
              <c:strCache>
                <c:ptCount val="1"/>
                <c:pt idx="0">
                  <c:v>Deaths</c:v>
                </c:pt>
              </c:strCache>
            </c:strRef>
          </c:tx>
          <c:spPr>
            <a:ln w="28575" cap="rnd">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Jan</c:v>
                </c:pt>
                <c:pt idx="1">
                  <c:v>Feb</c:v>
                </c:pt>
                <c:pt idx="2">
                  <c:v>Mar</c:v>
                </c:pt>
                <c:pt idx="3">
                  <c:v>Apr</c:v>
                </c:pt>
                <c:pt idx="4">
                  <c:v>May</c:v>
                </c:pt>
                <c:pt idx="5">
                  <c:v>Jun</c:v>
                </c:pt>
                <c:pt idx="6">
                  <c:v>Jul</c:v>
                </c:pt>
                <c:pt idx="7">
                  <c:v>Aug</c:v>
                </c:pt>
                <c:pt idx="8">
                  <c:v>Sep</c:v>
                </c:pt>
                <c:pt idx="9">
                  <c:v>Oct</c:v>
                </c:pt>
              </c:strCache>
            </c:strRef>
          </c:cat>
          <c:val>
            <c:numRef>
              <c:f>Sheet1!$C$2:$C$11</c:f>
              <c:numCache>
                <c:formatCode>General</c:formatCode>
                <c:ptCount val="10"/>
                <c:pt idx="0">
                  <c:v>6</c:v>
                </c:pt>
                <c:pt idx="1">
                  <c:v>3</c:v>
                </c:pt>
                <c:pt idx="2">
                  <c:v>0</c:v>
                </c:pt>
                <c:pt idx="3">
                  <c:v>2</c:v>
                </c:pt>
                <c:pt idx="4">
                  <c:v>2</c:v>
                </c:pt>
                <c:pt idx="5">
                  <c:v>34</c:v>
                </c:pt>
                <c:pt idx="6">
                  <c:v>204</c:v>
                </c:pt>
                <c:pt idx="7">
                  <c:v>342</c:v>
                </c:pt>
                <c:pt idx="8">
                  <c:v>396</c:v>
                </c:pt>
                <c:pt idx="9">
                  <c:v>266</c:v>
                </c:pt>
              </c:numCache>
            </c:numRef>
          </c:val>
          <c:smooth val="0"/>
          <c:extLst>
            <c:ext xmlns:c16="http://schemas.microsoft.com/office/drawing/2014/chart" uri="{C3380CC4-5D6E-409C-BE32-E72D297353CC}">
              <c16:uniqueId val="{00000001-8D9B-40B3-A068-D27D249A533A}"/>
            </c:ext>
          </c:extLst>
        </c:ser>
        <c:dLbls>
          <c:showLegendKey val="0"/>
          <c:showVal val="1"/>
          <c:showCatName val="0"/>
          <c:showSerName val="0"/>
          <c:showPercent val="0"/>
          <c:showBubbleSize val="0"/>
        </c:dLbls>
        <c:marker val="1"/>
        <c:smooth val="0"/>
        <c:axId val="591009816"/>
        <c:axId val="591009456"/>
      </c:lineChart>
      <c:catAx>
        <c:axId val="586035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032664"/>
        <c:crosses val="autoZero"/>
        <c:auto val="1"/>
        <c:lblAlgn val="ctr"/>
        <c:lblOffset val="100"/>
        <c:noMultiLvlLbl val="0"/>
      </c:catAx>
      <c:valAx>
        <c:axId val="586032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035184"/>
        <c:crosses val="autoZero"/>
        <c:crossBetween val="between"/>
      </c:valAx>
      <c:valAx>
        <c:axId val="59100945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Deaths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009816"/>
        <c:crosses val="max"/>
        <c:crossBetween val="between"/>
      </c:valAx>
      <c:catAx>
        <c:axId val="591009816"/>
        <c:scaling>
          <c:orientation val="minMax"/>
        </c:scaling>
        <c:delete val="1"/>
        <c:axPos val="b"/>
        <c:numFmt formatCode="General" sourceLinked="1"/>
        <c:majorTickMark val="none"/>
        <c:minorTickMark val="none"/>
        <c:tickLblPos val="nextTo"/>
        <c:crossAx val="59100945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CA2EDCC-F738-45E2-A7D2-8ED6E5671651}"/>
      </w:docPartPr>
      <w:docPartBody>
        <w:p w:rsidR="00054942" w:rsidRDefault="00832C95">
          <w:r w:rsidRPr="00824CF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95"/>
    <w:rsid w:val="00054942"/>
    <w:rsid w:val="00082F0C"/>
    <w:rsid w:val="0061377F"/>
    <w:rsid w:val="00832C95"/>
    <w:rsid w:val="00A65256"/>
    <w:rsid w:val="00C1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2C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832C26-F018-4E08-BBDA-42AB5CDB2B1B}">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87ABA-04A8-4F49-B28F-505723F30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18</Pages>
  <Words>3546</Words>
  <Characters>21104</Characters>
  <Application>Microsoft Office Word</Application>
  <DocSecurity>0</DocSecurity>
  <Lines>383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Arman Ullah</dc:creator>
  <cp:keywords/>
  <dc:description/>
  <cp:lastModifiedBy>Mohammad Nayeem Hasan</cp:lastModifiedBy>
  <cp:revision>3</cp:revision>
  <dcterms:created xsi:type="dcterms:W3CDTF">2023-10-19T15:59:00Z</dcterms:created>
  <dcterms:modified xsi:type="dcterms:W3CDTF">2023-10-22T17:30:00Z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aa2acfa3-973f-4d06-9608-a83b7509ea79</vt:lpwstr>
  </property>
</Properties>
</file>